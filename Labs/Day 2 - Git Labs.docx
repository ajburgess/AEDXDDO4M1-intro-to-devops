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B1D01" w14:textId="77777777" w:rsidR="00C47C37" w:rsidRDefault="008E24A7">
      <w:pPr>
        <w:pStyle w:val="Heading1"/>
        <w:pBdr>
          <w:bottom w:val="none" w:sz="0" w:space="0" w:color="auto"/>
        </w:pBdr>
        <w:shd w:val="clear" w:color="auto" w:fill="auto"/>
        <w:spacing w:before="400" w:line="276" w:lineRule="auto"/>
        <w:rPr>
          <w:sz w:val="32"/>
          <w:szCs w:val="32"/>
        </w:rPr>
      </w:pPr>
      <w:bookmarkStart w:id="0" w:name="_q1ixzt56y44d" w:colFirst="0" w:colLast="0"/>
      <w:bookmarkEnd w:id="0"/>
      <w:r>
        <w:rPr>
          <w:sz w:val="32"/>
          <w:szCs w:val="32"/>
        </w:rPr>
        <w:t>Lab 1 - Creating a Repository</w:t>
      </w:r>
    </w:p>
    <w:p w14:paraId="07AB1D02" w14:textId="77777777" w:rsidR="00C47C37" w:rsidRDefault="008E24A7">
      <w:pPr>
        <w:rPr>
          <w:rFonts w:ascii="Montserrat" w:eastAsia="Montserrat" w:hAnsi="Montserrat" w:cs="Montserrat"/>
          <w:i/>
        </w:rPr>
      </w:pPr>
      <w:r>
        <w:rPr>
          <w:rFonts w:ascii="Montserrat" w:eastAsia="Montserrat" w:hAnsi="Montserrat" w:cs="Montserrat"/>
          <w:i/>
        </w:rPr>
        <w:t xml:space="preserve">Note: For the sake of these tutorials, we are assuming you are using a terminal capable of running Bash commands. For Windows users, the recommended terminal program for this is Git Bash, which you can download </w:t>
      </w:r>
      <w:r w:rsidR="00B910CB">
        <w:fldChar w:fldCharType="begin"/>
      </w:r>
      <w:r w:rsidR="00B910CB">
        <w:instrText xml:space="preserve"> HYPERLINK "https://gitforwindows.org/" \h </w:instrText>
      </w:r>
      <w:r w:rsidR="00B910CB">
        <w:fldChar w:fldCharType="separate"/>
      </w:r>
      <w:r>
        <w:rPr>
          <w:rFonts w:ascii="Montserrat" w:eastAsia="Montserrat" w:hAnsi="Montserrat" w:cs="Montserrat"/>
          <w:i/>
          <w:color w:val="1155CC"/>
          <w:u w:val="single"/>
        </w:rPr>
        <w:t>here</w:t>
      </w:r>
      <w:r w:rsidR="00B910CB">
        <w:rPr>
          <w:rFonts w:ascii="Montserrat" w:eastAsia="Montserrat" w:hAnsi="Montserrat" w:cs="Montserrat"/>
          <w:i/>
          <w:color w:val="1155CC"/>
          <w:u w:val="single"/>
        </w:rPr>
        <w:fldChar w:fldCharType="end"/>
      </w:r>
      <w:r>
        <w:rPr>
          <w:rFonts w:ascii="Montserrat" w:eastAsia="Montserrat" w:hAnsi="Montserrat" w:cs="Montserrat"/>
          <w:i/>
        </w:rPr>
        <w:t>.</w:t>
      </w:r>
    </w:p>
    <w:p w14:paraId="07AB1D03" w14:textId="77777777" w:rsidR="00C47C37" w:rsidRDefault="00C47C37">
      <w:pPr>
        <w:rPr>
          <w:rFonts w:ascii="Montserrat" w:eastAsia="Montserrat" w:hAnsi="Montserrat" w:cs="Montserrat"/>
        </w:rPr>
      </w:pPr>
    </w:p>
    <w:p w14:paraId="07AB1D04" w14:textId="77777777" w:rsidR="00C47C37" w:rsidRDefault="008E24A7">
      <w:pPr>
        <w:rPr>
          <w:rFonts w:ascii="Montserrat" w:eastAsia="Montserrat" w:hAnsi="Montserrat" w:cs="Montserrat"/>
        </w:rPr>
      </w:pPr>
      <w:r>
        <w:rPr>
          <w:rFonts w:ascii="Montserrat" w:eastAsia="Montserrat" w:hAnsi="Montserrat" w:cs="Montserrat"/>
        </w:rPr>
        <w:t>There are a few ways to create a repository. The first is from the command line.</w:t>
      </w:r>
    </w:p>
    <w:p w14:paraId="07AB1D05" w14:textId="77777777" w:rsidR="00C47C37" w:rsidRDefault="00C47C37">
      <w:pPr>
        <w:rPr>
          <w:rFonts w:ascii="Montserrat" w:eastAsia="Montserrat" w:hAnsi="Montserrat" w:cs="Montserrat"/>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7C37" w14:paraId="07AB1D08" w14:textId="77777777">
        <w:tc>
          <w:tcPr>
            <w:tcW w:w="4680" w:type="dxa"/>
            <w:shd w:val="clear" w:color="auto" w:fill="D9D9D9"/>
            <w:tcMar>
              <w:top w:w="100" w:type="dxa"/>
              <w:left w:w="100" w:type="dxa"/>
              <w:bottom w:w="100" w:type="dxa"/>
              <w:right w:w="100" w:type="dxa"/>
            </w:tcMar>
          </w:tcPr>
          <w:p w14:paraId="07AB1D06" w14:textId="77777777" w:rsidR="00C47C37" w:rsidRDefault="008E24A7">
            <w:pPr>
              <w:widowControl w:val="0"/>
              <w:spacing w:line="240" w:lineRule="auto"/>
              <w:rPr>
                <w:rFonts w:ascii="Montserrat" w:eastAsia="Montserrat" w:hAnsi="Montserrat" w:cs="Montserrat"/>
                <w:b/>
              </w:rPr>
            </w:pPr>
            <w:r>
              <w:rPr>
                <w:rFonts w:ascii="Montserrat" w:eastAsia="Montserrat" w:hAnsi="Montserrat" w:cs="Montserrat"/>
                <w:b/>
              </w:rPr>
              <w:t>Command</w:t>
            </w:r>
          </w:p>
        </w:tc>
        <w:tc>
          <w:tcPr>
            <w:tcW w:w="4680" w:type="dxa"/>
            <w:shd w:val="clear" w:color="auto" w:fill="D9D9D9"/>
            <w:tcMar>
              <w:top w:w="100" w:type="dxa"/>
              <w:left w:w="100" w:type="dxa"/>
              <w:bottom w:w="100" w:type="dxa"/>
              <w:right w:w="100" w:type="dxa"/>
            </w:tcMar>
          </w:tcPr>
          <w:p w14:paraId="07AB1D07" w14:textId="77777777" w:rsidR="00C47C37" w:rsidRDefault="008E24A7">
            <w:pPr>
              <w:widowControl w:val="0"/>
              <w:spacing w:line="240" w:lineRule="auto"/>
              <w:rPr>
                <w:rFonts w:ascii="Montserrat" w:eastAsia="Montserrat" w:hAnsi="Montserrat" w:cs="Montserrat"/>
                <w:b/>
              </w:rPr>
            </w:pPr>
            <w:r>
              <w:rPr>
                <w:rFonts w:ascii="Montserrat" w:eastAsia="Montserrat" w:hAnsi="Montserrat" w:cs="Montserrat"/>
                <w:b/>
              </w:rPr>
              <w:t>Function</w:t>
            </w:r>
          </w:p>
        </w:tc>
      </w:tr>
      <w:tr w:rsidR="00C47C37" w14:paraId="07AB1D0B" w14:textId="77777777">
        <w:tc>
          <w:tcPr>
            <w:tcW w:w="4680" w:type="dxa"/>
            <w:shd w:val="clear" w:color="auto" w:fill="auto"/>
            <w:tcMar>
              <w:top w:w="100" w:type="dxa"/>
              <w:left w:w="100" w:type="dxa"/>
              <w:bottom w:w="100" w:type="dxa"/>
              <w:right w:w="100" w:type="dxa"/>
            </w:tcMar>
          </w:tcPr>
          <w:p w14:paraId="07AB1D09" w14:textId="77777777" w:rsidR="00C47C37" w:rsidRDefault="008E24A7">
            <w:pPr>
              <w:widowControl w:val="0"/>
              <w:spacing w:line="240" w:lineRule="auto"/>
              <w:rPr>
                <w:rFonts w:ascii="Source Code Pro" w:eastAsia="Source Code Pro" w:hAnsi="Source Code Pro" w:cs="Source Code Pro"/>
                <w:b/>
              </w:rPr>
            </w:pPr>
            <w:r>
              <w:rPr>
                <w:rFonts w:ascii="Source Code Pro" w:eastAsia="Source Code Pro" w:hAnsi="Source Code Pro" w:cs="Source Code Pro"/>
              </w:rPr>
              <w:t xml:space="preserve">git </w:t>
            </w:r>
            <w:proofErr w:type="spellStart"/>
            <w:r>
              <w:rPr>
                <w:rFonts w:ascii="Source Code Pro" w:eastAsia="Source Code Pro" w:hAnsi="Source Code Pro" w:cs="Source Code Pro"/>
                <w:b/>
              </w:rPr>
              <w:t>init</w:t>
            </w:r>
            <w:proofErr w:type="spellEnd"/>
          </w:p>
        </w:tc>
        <w:tc>
          <w:tcPr>
            <w:tcW w:w="4680" w:type="dxa"/>
            <w:shd w:val="clear" w:color="auto" w:fill="auto"/>
            <w:tcMar>
              <w:top w:w="100" w:type="dxa"/>
              <w:left w:w="100" w:type="dxa"/>
              <w:bottom w:w="100" w:type="dxa"/>
              <w:right w:w="100" w:type="dxa"/>
            </w:tcMar>
          </w:tcPr>
          <w:p w14:paraId="07AB1D0A" w14:textId="77777777" w:rsidR="00C47C37" w:rsidRDefault="008E24A7">
            <w:pPr>
              <w:widowControl w:val="0"/>
              <w:spacing w:line="240" w:lineRule="auto"/>
              <w:rPr>
                <w:rFonts w:ascii="Montserrat" w:eastAsia="Montserrat" w:hAnsi="Montserrat" w:cs="Montserrat"/>
              </w:rPr>
            </w:pPr>
            <w:proofErr w:type="spellStart"/>
            <w:r>
              <w:rPr>
                <w:rFonts w:ascii="Montserrat" w:eastAsia="Montserrat" w:hAnsi="Montserrat" w:cs="Montserrat"/>
              </w:rPr>
              <w:t>Initialise</w:t>
            </w:r>
            <w:proofErr w:type="spellEnd"/>
            <w:r>
              <w:rPr>
                <w:rFonts w:ascii="Montserrat" w:eastAsia="Montserrat" w:hAnsi="Montserrat" w:cs="Montserrat"/>
              </w:rPr>
              <w:t xml:space="preserve"> a directory as a Git repository</w:t>
            </w:r>
          </w:p>
        </w:tc>
      </w:tr>
    </w:tbl>
    <w:p w14:paraId="07AB1D0C" w14:textId="77777777" w:rsidR="00C47C37" w:rsidRDefault="00C47C37">
      <w:pPr>
        <w:rPr>
          <w:rFonts w:ascii="Montserrat" w:eastAsia="Montserrat" w:hAnsi="Montserrat" w:cs="Montserrat"/>
        </w:rPr>
      </w:pPr>
    </w:p>
    <w:p w14:paraId="07AB1D0D" w14:textId="77777777" w:rsidR="00C47C37" w:rsidRDefault="008E24A7">
      <w:pPr>
        <w:rPr>
          <w:rFonts w:ascii="Montserrat" w:eastAsia="Montserrat" w:hAnsi="Montserrat" w:cs="Montserrat"/>
        </w:rPr>
      </w:pPr>
      <w:r>
        <w:rPr>
          <w:rFonts w:ascii="Montserrat" w:eastAsia="Montserrat" w:hAnsi="Montserrat" w:cs="Montserrat"/>
        </w:rPr>
        <w:t>You can then create a remote directory in GitHub with the following steps:</w:t>
      </w:r>
    </w:p>
    <w:p w14:paraId="07AB1D0E" w14:textId="77777777" w:rsidR="00C47C37" w:rsidRDefault="00C47C37">
      <w:pPr>
        <w:rPr>
          <w:rFonts w:ascii="Montserrat" w:eastAsia="Montserrat" w:hAnsi="Montserrat" w:cs="Montserrat"/>
        </w:rPr>
      </w:pPr>
    </w:p>
    <w:p w14:paraId="07AB1D0F" w14:textId="77777777" w:rsidR="00C47C37" w:rsidRDefault="008E24A7">
      <w:pPr>
        <w:numPr>
          <w:ilvl w:val="0"/>
          <w:numId w:val="5"/>
        </w:numPr>
        <w:rPr>
          <w:rFonts w:ascii="Montserrat" w:eastAsia="Montserrat" w:hAnsi="Montserrat" w:cs="Montserrat"/>
        </w:rPr>
      </w:pPr>
      <w:r>
        <w:rPr>
          <w:rFonts w:ascii="Montserrat" w:eastAsia="Montserrat" w:hAnsi="Montserrat" w:cs="Montserrat"/>
        </w:rPr>
        <w:t xml:space="preserve">Create a new directory on your local machine and </w:t>
      </w:r>
      <w:proofErr w:type="spellStart"/>
      <w:r>
        <w:rPr>
          <w:rFonts w:ascii="Montserrat" w:eastAsia="Montserrat" w:hAnsi="Montserrat" w:cs="Montserrat"/>
        </w:rPr>
        <w:t>initialise</w:t>
      </w:r>
      <w:proofErr w:type="spellEnd"/>
      <w:r>
        <w:rPr>
          <w:rFonts w:ascii="Montserrat" w:eastAsia="Montserrat" w:hAnsi="Montserrat" w:cs="Montserrat"/>
        </w:rPr>
        <w:t xml:space="preserve"> it as a </w:t>
      </w:r>
      <w:proofErr w:type="spellStart"/>
      <w:r>
        <w:rPr>
          <w:rFonts w:ascii="Montserrat" w:eastAsia="Montserrat" w:hAnsi="Montserrat" w:cs="Montserrat"/>
        </w:rPr>
        <w:t>Git</w:t>
      </w:r>
      <w:proofErr w:type="spellEnd"/>
      <w:r>
        <w:rPr>
          <w:rFonts w:ascii="Montserrat" w:eastAsia="Montserrat" w:hAnsi="Montserrat" w:cs="Montserrat"/>
        </w:rPr>
        <w:t xml:space="preserve"> repo with the following commands:</w:t>
      </w:r>
    </w:p>
    <w:p w14:paraId="07AB1D10" w14:textId="77777777" w:rsidR="00C47C37" w:rsidRDefault="00C47C37">
      <w:pPr>
        <w:ind w:left="720"/>
        <w:rPr>
          <w:rFonts w:ascii="Montserrat" w:eastAsia="Montserrat" w:hAnsi="Montserrat" w:cs="Montserrat"/>
        </w:rPr>
      </w:pPr>
    </w:p>
    <w:p w14:paraId="07AB1D11" w14:textId="35E7F687" w:rsidR="00C47C37" w:rsidRDefault="008E24A7">
      <w:pPr>
        <w:ind w:left="720"/>
        <w:rPr>
          <w:ins w:id="1" w:author="Andrew Burgess" w:date="2020-11-09T13:54:00Z"/>
          <w:rFonts w:ascii="Source Code Pro" w:eastAsia="Source Code Pro" w:hAnsi="Source Code Pro" w:cs="Source Code Pro"/>
        </w:rPr>
      </w:pPr>
      <w:r>
        <w:rPr>
          <w:rFonts w:ascii="Source Code Pro" w:eastAsia="Source Code Pro" w:hAnsi="Source Code Pro" w:cs="Source Code Pro"/>
        </w:rPr>
        <w:t xml:space="preserve">$ </w:t>
      </w:r>
      <w:proofErr w:type="spellStart"/>
      <w:r>
        <w:rPr>
          <w:rFonts w:ascii="Source Code Pro" w:eastAsia="Source Code Pro" w:hAnsi="Source Code Pro" w:cs="Source Code Pro"/>
        </w:rPr>
        <w:t>mkdir</w:t>
      </w:r>
      <w:proofErr w:type="spellEnd"/>
      <w:r>
        <w:rPr>
          <w:rFonts w:ascii="Source Code Pro" w:eastAsia="Source Code Pro" w:hAnsi="Source Code Pro" w:cs="Source Code Pro"/>
        </w:rPr>
        <w:t xml:space="preserve"> my-new-repository</w:t>
      </w:r>
    </w:p>
    <w:p w14:paraId="1EE96BD7" w14:textId="35D2D579" w:rsidR="00A21614" w:rsidRDefault="00A21614">
      <w:pPr>
        <w:ind w:left="720"/>
        <w:rPr>
          <w:rFonts w:ascii="Source Code Pro" w:eastAsia="Source Code Pro" w:hAnsi="Source Code Pro" w:cs="Source Code Pro"/>
        </w:rPr>
      </w:pPr>
      <w:commentRangeStart w:id="2"/>
      <w:ins w:id="3" w:author="Andrew Burgess" w:date="2020-11-09T13:54:00Z">
        <w:r>
          <w:rPr>
            <w:rFonts w:ascii="Source Code Pro" w:eastAsia="Source Code Pro" w:hAnsi="Source Code Pro" w:cs="Source Code Pro"/>
          </w:rPr>
          <w:t>$ cd my-new-repository</w:t>
        </w:r>
      </w:ins>
      <w:commentRangeEnd w:id="2"/>
      <w:ins w:id="4" w:author="Andrew Burgess" w:date="2020-11-09T13:55:00Z">
        <w:r>
          <w:rPr>
            <w:rStyle w:val="CommentReference"/>
          </w:rPr>
          <w:commentReference w:id="2"/>
        </w:r>
      </w:ins>
    </w:p>
    <w:p w14:paraId="07AB1D12" w14:textId="77777777" w:rsidR="00C47C37" w:rsidRDefault="008E24A7">
      <w:pPr>
        <w:ind w:left="720"/>
        <w:rPr>
          <w:rFonts w:ascii="Source Code Pro" w:eastAsia="Source Code Pro" w:hAnsi="Source Code Pro" w:cs="Source Code Pro"/>
        </w:rPr>
      </w:pPr>
      <w:r>
        <w:rPr>
          <w:rFonts w:ascii="Source Code Pro" w:eastAsia="Source Code Pro" w:hAnsi="Source Code Pro" w:cs="Source Code Pro"/>
        </w:rPr>
        <w:t xml:space="preserve">$ git </w:t>
      </w:r>
      <w:proofErr w:type="spellStart"/>
      <w:r>
        <w:rPr>
          <w:rFonts w:ascii="Source Code Pro" w:eastAsia="Source Code Pro" w:hAnsi="Source Code Pro" w:cs="Source Code Pro"/>
        </w:rPr>
        <w:t>init</w:t>
      </w:r>
      <w:proofErr w:type="spellEnd"/>
    </w:p>
    <w:p w14:paraId="07AB1D13" w14:textId="77777777" w:rsidR="00C47C37" w:rsidRDefault="00C47C37">
      <w:pPr>
        <w:rPr>
          <w:rFonts w:ascii="Montserrat" w:eastAsia="Montserrat" w:hAnsi="Montserrat" w:cs="Montserrat"/>
        </w:rPr>
      </w:pPr>
    </w:p>
    <w:p w14:paraId="07AB1D14" w14:textId="77777777" w:rsidR="00C47C37" w:rsidRDefault="008E24A7">
      <w:pPr>
        <w:numPr>
          <w:ilvl w:val="0"/>
          <w:numId w:val="5"/>
        </w:numPr>
        <w:rPr>
          <w:rFonts w:ascii="Montserrat" w:eastAsia="Montserrat" w:hAnsi="Montserrat" w:cs="Montserrat"/>
        </w:rPr>
      </w:pPr>
      <w:r>
        <w:rPr>
          <w:rFonts w:ascii="Montserrat" w:eastAsia="Montserrat" w:hAnsi="Montserrat" w:cs="Montserrat"/>
        </w:rPr>
        <w:t>Create a new README.md file with the following command:</w:t>
      </w:r>
    </w:p>
    <w:p w14:paraId="07AB1D15" w14:textId="77777777" w:rsidR="00C47C37" w:rsidRDefault="00C47C37">
      <w:pPr>
        <w:rPr>
          <w:rFonts w:ascii="Montserrat" w:eastAsia="Montserrat" w:hAnsi="Montserrat" w:cs="Montserrat"/>
        </w:rPr>
      </w:pPr>
    </w:p>
    <w:p w14:paraId="07AB1D16" w14:textId="77777777" w:rsidR="00C47C37" w:rsidRDefault="008E24A7">
      <w:pPr>
        <w:rPr>
          <w:rFonts w:ascii="Source Code Pro" w:eastAsia="Source Code Pro" w:hAnsi="Source Code Pro" w:cs="Source Code Pro"/>
        </w:rPr>
      </w:pPr>
      <w:r>
        <w:rPr>
          <w:rFonts w:ascii="Source Code Pro" w:eastAsia="Source Code Pro" w:hAnsi="Source Code Pro" w:cs="Source Code Pro"/>
        </w:rPr>
        <w:tab/>
        <w:t>$ touch README.md</w:t>
      </w:r>
    </w:p>
    <w:p w14:paraId="07AB1D17" w14:textId="77777777" w:rsidR="00C47C37" w:rsidRDefault="00C47C37">
      <w:pPr>
        <w:rPr>
          <w:rFonts w:ascii="Montserrat" w:eastAsia="Montserrat" w:hAnsi="Montserrat" w:cs="Montserrat"/>
        </w:rPr>
      </w:pPr>
    </w:p>
    <w:p w14:paraId="07AB1D18" w14:textId="77777777" w:rsidR="00C47C37" w:rsidRDefault="008E24A7">
      <w:pPr>
        <w:numPr>
          <w:ilvl w:val="0"/>
          <w:numId w:val="5"/>
        </w:numPr>
        <w:rPr>
          <w:rFonts w:ascii="Montserrat" w:eastAsia="Montserrat" w:hAnsi="Montserrat" w:cs="Montserrat"/>
        </w:rPr>
      </w:pPr>
      <w:r>
        <w:rPr>
          <w:rFonts w:ascii="Montserrat" w:eastAsia="Montserrat" w:hAnsi="Montserrat" w:cs="Montserrat"/>
        </w:rPr>
        <w:t>Stage and commit the new file to the repository:</w:t>
      </w:r>
    </w:p>
    <w:p w14:paraId="07AB1D19" w14:textId="77777777" w:rsidR="00C47C37" w:rsidRDefault="008E24A7">
      <w:pPr>
        <w:rPr>
          <w:rFonts w:ascii="Montserrat" w:eastAsia="Montserrat" w:hAnsi="Montserrat" w:cs="Montserrat"/>
        </w:rPr>
      </w:pPr>
      <w:r>
        <w:rPr>
          <w:rFonts w:ascii="Montserrat" w:eastAsia="Montserrat" w:hAnsi="Montserrat" w:cs="Montserrat"/>
        </w:rPr>
        <w:tab/>
      </w:r>
    </w:p>
    <w:p w14:paraId="07AB1D1A" w14:textId="77777777" w:rsidR="00C47C37" w:rsidRDefault="008E24A7">
      <w:pPr>
        <w:rPr>
          <w:rFonts w:ascii="Source Code Pro" w:eastAsia="Source Code Pro" w:hAnsi="Source Code Pro" w:cs="Source Code Pro"/>
        </w:rPr>
      </w:pPr>
      <w:r>
        <w:rPr>
          <w:rFonts w:ascii="Montserrat" w:eastAsia="Montserrat" w:hAnsi="Montserrat" w:cs="Montserrat"/>
        </w:rPr>
        <w:tab/>
      </w:r>
      <w:r>
        <w:rPr>
          <w:rFonts w:ascii="Source Code Pro" w:eastAsia="Source Code Pro" w:hAnsi="Source Code Pro" w:cs="Source Code Pro"/>
        </w:rPr>
        <w:t xml:space="preserve">$ </w:t>
      </w:r>
      <w:proofErr w:type="gramStart"/>
      <w:r>
        <w:rPr>
          <w:rFonts w:ascii="Source Code Pro" w:eastAsia="Source Code Pro" w:hAnsi="Source Code Pro" w:cs="Source Code Pro"/>
        </w:rPr>
        <w:t>git</w:t>
      </w:r>
      <w:proofErr w:type="gramEnd"/>
      <w:r>
        <w:rPr>
          <w:rFonts w:ascii="Source Code Pro" w:eastAsia="Source Code Pro" w:hAnsi="Source Code Pro" w:cs="Source Code Pro"/>
        </w:rPr>
        <w:t xml:space="preserve"> add README.md</w:t>
      </w:r>
    </w:p>
    <w:p w14:paraId="07AB1D1B" w14:textId="4AB4AAA2" w:rsidR="00C47C37" w:rsidRDefault="008E24A7">
      <w:pPr>
        <w:rPr>
          <w:rFonts w:ascii="Source Code Pro" w:eastAsia="Source Code Pro" w:hAnsi="Source Code Pro" w:cs="Source Code Pro"/>
        </w:rPr>
      </w:pPr>
      <w:r>
        <w:rPr>
          <w:rFonts w:ascii="Source Code Pro" w:eastAsia="Source Code Pro" w:hAnsi="Source Code Pro" w:cs="Source Code Pro"/>
        </w:rPr>
        <w:tab/>
        <w:t xml:space="preserve">$ git commit -m </w:t>
      </w:r>
      <w:ins w:id="5" w:author="Andrew Burgess" w:date="2020-11-09T14:01:00Z">
        <w:r w:rsidR="00273778">
          <w:rPr>
            <w:rFonts w:ascii="Source Code Pro" w:eastAsia="Source Code Pro" w:hAnsi="Source Code Pro" w:cs="Source Code Pro"/>
          </w:rPr>
          <w:t>"</w:t>
        </w:r>
      </w:ins>
      <w:del w:id="6" w:author="Andrew Burgess" w:date="2020-11-09T14:01:00Z">
        <w:r w:rsidDel="00273778">
          <w:rPr>
            <w:rFonts w:ascii="Source Code Pro" w:eastAsia="Source Code Pro" w:hAnsi="Source Code Pro" w:cs="Source Code Pro"/>
          </w:rPr>
          <w:delText>“</w:delText>
        </w:r>
      </w:del>
      <w:r>
        <w:rPr>
          <w:rFonts w:ascii="Source Code Pro" w:eastAsia="Source Code Pro" w:hAnsi="Source Code Pro" w:cs="Source Code Pro"/>
        </w:rPr>
        <w:t>Initial commit</w:t>
      </w:r>
      <w:commentRangeStart w:id="7"/>
      <w:ins w:id="8" w:author="Andrew Burgess" w:date="2020-11-09T14:01:00Z">
        <w:r w:rsidR="00273778">
          <w:rPr>
            <w:rFonts w:ascii="Source Code Pro" w:eastAsia="Source Code Pro" w:hAnsi="Source Code Pro" w:cs="Source Code Pro"/>
          </w:rPr>
          <w:t>"</w:t>
        </w:r>
      </w:ins>
      <w:commentRangeEnd w:id="7"/>
      <w:ins w:id="9" w:author="Andrew Burgess" w:date="2020-11-09T14:03:00Z">
        <w:r w:rsidR="00273778">
          <w:rPr>
            <w:rStyle w:val="CommentReference"/>
          </w:rPr>
          <w:commentReference w:id="7"/>
        </w:r>
      </w:ins>
      <w:del w:id="10" w:author="Andrew Burgess" w:date="2020-11-09T14:01:00Z">
        <w:r w:rsidDel="00273778">
          <w:rPr>
            <w:rFonts w:ascii="Source Code Pro" w:eastAsia="Source Code Pro" w:hAnsi="Source Code Pro" w:cs="Source Code Pro"/>
          </w:rPr>
          <w:delText>”</w:delText>
        </w:r>
      </w:del>
    </w:p>
    <w:p w14:paraId="07AB1D1C" w14:textId="77777777" w:rsidR="00C47C37" w:rsidRDefault="00C47C37">
      <w:pPr>
        <w:rPr>
          <w:rFonts w:ascii="Montserrat" w:eastAsia="Montserrat" w:hAnsi="Montserrat" w:cs="Montserrat"/>
        </w:rPr>
      </w:pPr>
    </w:p>
    <w:p w14:paraId="7F51093F" w14:textId="6CA2F9C7" w:rsidR="00273778" w:rsidRDefault="00273778" w:rsidP="00273778">
      <w:pPr>
        <w:ind w:left="720"/>
        <w:rPr>
          <w:ins w:id="11" w:author="Andrew Burgess" w:date="2020-11-09T13:59:00Z"/>
          <w:rFonts w:ascii="Montserrat" w:eastAsia="Montserrat" w:hAnsi="Montserrat" w:cs="Montserrat"/>
        </w:rPr>
      </w:pPr>
      <w:commentRangeStart w:id="12"/>
      <w:ins w:id="13" w:author="Andrew Burgess" w:date="2020-11-09T13:58:00Z">
        <w:r>
          <w:rPr>
            <w:rFonts w:ascii="Montserrat" w:eastAsia="Montserrat" w:hAnsi="Montserrat" w:cs="Montserrat"/>
          </w:rPr>
          <w:t xml:space="preserve">This will complain that git </w:t>
        </w:r>
        <w:proofErr w:type="gramStart"/>
        <w:r>
          <w:rPr>
            <w:rFonts w:ascii="Montserrat" w:eastAsia="Montserrat" w:hAnsi="Montserrat" w:cs="Montserrat"/>
          </w:rPr>
          <w:t>doesn't</w:t>
        </w:r>
        <w:proofErr w:type="gramEnd"/>
        <w:r>
          <w:rPr>
            <w:rFonts w:ascii="Montserrat" w:eastAsia="Montserrat" w:hAnsi="Montserrat" w:cs="Montserrat"/>
          </w:rPr>
          <w:t xml:space="preserve"> know who you are. S</w:t>
        </w:r>
      </w:ins>
      <w:ins w:id="14" w:author="Andrew Burgess" w:date="2020-11-09T13:59:00Z">
        <w:r>
          <w:rPr>
            <w:rFonts w:ascii="Montserrat" w:eastAsia="Montserrat" w:hAnsi="Montserrat" w:cs="Montserrat"/>
          </w:rPr>
          <w:t>o, tell git using the following command:</w:t>
        </w:r>
      </w:ins>
    </w:p>
    <w:p w14:paraId="4355446C" w14:textId="392ECA43" w:rsidR="00273778" w:rsidRDefault="00273778" w:rsidP="00273778">
      <w:pPr>
        <w:ind w:left="720"/>
        <w:rPr>
          <w:ins w:id="15" w:author="Andrew Burgess" w:date="2020-11-09T13:59:00Z"/>
          <w:rFonts w:ascii="Montserrat" w:eastAsia="Montserrat" w:hAnsi="Montserrat" w:cs="Montserrat"/>
        </w:rPr>
      </w:pPr>
    </w:p>
    <w:p w14:paraId="3CB2F334" w14:textId="141DC826" w:rsidR="00273778" w:rsidRDefault="00273778" w:rsidP="00273778">
      <w:pPr>
        <w:rPr>
          <w:ins w:id="16" w:author="Andrew Burgess" w:date="2020-11-09T14:00:00Z"/>
          <w:rFonts w:ascii="Source Code Pro" w:eastAsia="Source Code Pro" w:hAnsi="Source Code Pro" w:cs="Source Code Pro"/>
        </w:rPr>
      </w:pPr>
      <w:ins w:id="17" w:author="Andrew Burgess" w:date="2020-11-09T13:59:00Z">
        <w:r>
          <w:rPr>
            <w:rFonts w:ascii="Montserrat" w:eastAsia="Montserrat" w:hAnsi="Montserrat" w:cs="Montserrat"/>
          </w:rPr>
          <w:tab/>
        </w:r>
        <w:r>
          <w:rPr>
            <w:rFonts w:ascii="Source Code Pro" w:eastAsia="Source Code Pro" w:hAnsi="Source Code Pro" w:cs="Source Code Pro"/>
          </w:rPr>
          <w:t xml:space="preserve">$ git </w:t>
        </w:r>
        <w:r>
          <w:rPr>
            <w:rFonts w:ascii="Source Code Pro" w:eastAsia="Source Code Pro" w:hAnsi="Source Code Pro" w:cs="Source Code Pro"/>
          </w:rPr>
          <w:t xml:space="preserve">config </w:t>
        </w:r>
        <w:proofErr w:type="spellStart"/>
        <w:proofErr w:type="gramStart"/>
        <w:r>
          <w:rPr>
            <w:rFonts w:ascii="Source Code Pro" w:eastAsia="Source Code Pro" w:hAnsi="Source Code Pro" w:cs="Source Code Pro"/>
          </w:rPr>
          <w:t>user.email</w:t>
        </w:r>
      </w:ins>
      <w:proofErr w:type="spellEnd"/>
      <w:proofErr w:type="gramEnd"/>
      <w:ins w:id="18" w:author="Andrew Burgess" w:date="2020-11-09T14:00:00Z">
        <w:r>
          <w:rPr>
            <w:rFonts w:ascii="Source Code Pro" w:eastAsia="Source Code Pro" w:hAnsi="Source Code Pro" w:cs="Source Code Pro"/>
          </w:rPr>
          <w:t xml:space="preserve"> "&lt;your </w:t>
        </w:r>
      </w:ins>
      <w:proofErr w:type="spellStart"/>
      <w:ins w:id="19" w:author="Andrew Burgess" w:date="2020-11-09T14:07:00Z">
        <w:r>
          <w:rPr>
            <w:rFonts w:ascii="Source Code Pro" w:eastAsia="Source Code Pro" w:hAnsi="Source Code Pro" w:cs="Source Code Pro"/>
          </w:rPr>
          <w:t>github</w:t>
        </w:r>
        <w:proofErr w:type="spellEnd"/>
        <w:r>
          <w:rPr>
            <w:rFonts w:ascii="Source Code Pro" w:eastAsia="Source Code Pro" w:hAnsi="Source Code Pro" w:cs="Source Code Pro"/>
          </w:rPr>
          <w:t xml:space="preserve"> </w:t>
        </w:r>
      </w:ins>
      <w:ins w:id="20" w:author="Andrew Burgess" w:date="2020-11-09T14:00:00Z">
        <w:r>
          <w:rPr>
            <w:rFonts w:ascii="Source Code Pro" w:eastAsia="Source Code Pro" w:hAnsi="Source Code Pro" w:cs="Source Code Pro"/>
          </w:rPr>
          <w:t>email address&gt;"</w:t>
        </w:r>
      </w:ins>
    </w:p>
    <w:p w14:paraId="3B349E20" w14:textId="70FF4F0E" w:rsidR="00273778" w:rsidRDefault="00273778" w:rsidP="00273778">
      <w:pPr>
        <w:rPr>
          <w:ins w:id="21" w:author="Andrew Burgess" w:date="2020-11-09T14:01:00Z"/>
          <w:rFonts w:ascii="Montserrat" w:eastAsia="Montserrat" w:hAnsi="Montserrat" w:cs="Montserrat"/>
        </w:rPr>
      </w:pPr>
    </w:p>
    <w:p w14:paraId="0D88C04E" w14:textId="3F43C706" w:rsidR="00273778" w:rsidRDefault="00273778" w:rsidP="00273778">
      <w:pPr>
        <w:ind w:left="720"/>
        <w:rPr>
          <w:ins w:id="22" w:author="Andrew Burgess" w:date="2020-11-09T14:01:00Z"/>
          <w:rFonts w:ascii="Montserrat" w:eastAsia="Montserrat" w:hAnsi="Montserrat" w:cs="Montserrat"/>
        </w:rPr>
      </w:pPr>
      <w:ins w:id="23" w:author="Andrew Burgess" w:date="2020-11-09T14:01:00Z">
        <w:r>
          <w:rPr>
            <w:rFonts w:ascii="Montserrat" w:eastAsia="Montserrat" w:hAnsi="Montserrat" w:cs="Montserrat"/>
          </w:rPr>
          <w:t>Th</w:t>
        </w:r>
        <w:r>
          <w:rPr>
            <w:rFonts w:ascii="Montserrat" w:eastAsia="Montserrat" w:hAnsi="Montserrat" w:cs="Montserrat"/>
          </w:rPr>
          <w:t>en run the commit command again:</w:t>
        </w:r>
      </w:ins>
    </w:p>
    <w:p w14:paraId="26370883" w14:textId="41BAAF41" w:rsidR="00273778" w:rsidRDefault="00273778" w:rsidP="00273778">
      <w:pPr>
        <w:ind w:left="720"/>
        <w:rPr>
          <w:ins w:id="24" w:author="Andrew Burgess" w:date="2020-11-09T14:01:00Z"/>
          <w:rFonts w:ascii="Montserrat" w:eastAsia="Montserrat" w:hAnsi="Montserrat" w:cs="Montserrat"/>
        </w:rPr>
      </w:pPr>
      <w:ins w:id="25" w:author="Andrew Burgess" w:date="2020-11-09T14:01:00Z">
        <w:r>
          <w:rPr>
            <w:rFonts w:ascii="Source Code Pro" w:eastAsia="Source Code Pro" w:hAnsi="Source Code Pro" w:cs="Source Code Pro"/>
          </w:rPr>
          <w:t xml:space="preserve">$ git commit -m </w:t>
        </w:r>
        <w:r>
          <w:rPr>
            <w:rFonts w:ascii="Source Code Pro" w:eastAsia="Source Code Pro" w:hAnsi="Source Code Pro" w:cs="Source Code Pro"/>
          </w:rPr>
          <w:t>"</w:t>
        </w:r>
        <w:r>
          <w:rPr>
            <w:rFonts w:ascii="Source Code Pro" w:eastAsia="Source Code Pro" w:hAnsi="Source Code Pro" w:cs="Source Code Pro"/>
          </w:rPr>
          <w:t>Initial commit</w:t>
        </w:r>
        <w:r>
          <w:rPr>
            <w:rFonts w:ascii="Source Code Pro" w:eastAsia="Source Code Pro" w:hAnsi="Source Code Pro" w:cs="Source Code Pro"/>
          </w:rPr>
          <w:t>"</w:t>
        </w:r>
      </w:ins>
      <w:commentRangeEnd w:id="12"/>
      <w:ins w:id="26" w:author="Andrew Burgess" w:date="2020-11-09T14:02:00Z">
        <w:r>
          <w:rPr>
            <w:rStyle w:val="CommentReference"/>
          </w:rPr>
          <w:commentReference w:id="12"/>
        </w:r>
      </w:ins>
    </w:p>
    <w:p w14:paraId="5DB19987" w14:textId="77777777" w:rsidR="00273778" w:rsidRDefault="00273778" w:rsidP="00273778">
      <w:pPr>
        <w:ind w:left="720"/>
        <w:rPr>
          <w:ins w:id="27" w:author="Andrew Burgess" w:date="2020-11-09T13:58:00Z"/>
          <w:rFonts w:ascii="Montserrat" w:eastAsia="Montserrat" w:hAnsi="Montserrat" w:cs="Montserrat"/>
        </w:rPr>
        <w:pPrChange w:id="28" w:author="Andrew Burgess" w:date="2020-11-09T14:01:00Z">
          <w:pPr>
            <w:numPr>
              <w:numId w:val="5"/>
            </w:numPr>
            <w:ind w:left="720" w:hanging="360"/>
          </w:pPr>
        </w:pPrChange>
      </w:pPr>
    </w:p>
    <w:p w14:paraId="07AB1D1D" w14:textId="29035142" w:rsidR="00C47C37" w:rsidRDefault="008E24A7">
      <w:pPr>
        <w:numPr>
          <w:ilvl w:val="0"/>
          <w:numId w:val="5"/>
        </w:numPr>
        <w:rPr>
          <w:rFonts w:ascii="Montserrat" w:eastAsia="Montserrat" w:hAnsi="Montserrat" w:cs="Montserrat"/>
        </w:rPr>
      </w:pPr>
      <w:r>
        <w:rPr>
          <w:rFonts w:ascii="Montserrat" w:eastAsia="Montserrat" w:hAnsi="Montserrat" w:cs="Montserrat"/>
        </w:rPr>
        <w:t>Navigate to GitHub on your browser and log in</w:t>
      </w:r>
      <w:r>
        <w:br w:type="page"/>
      </w:r>
    </w:p>
    <w:p w14:paraId="07AB1D1E" w14:textId="77777777" w:rsidR="00C47C37" w:rsidRDefault="00C47C37">
      <w:pPr>
        <w:ind w:left="720"/>
        <w:rPr>
          <w:rFonts w:ascii="Montserrat" w:eastAsia="Montserrat" w:hAnsi="Montserrat" w:cs="Montserrat"/>
        </w:rPr>
      </w:pPr>
    </w:p>
    <w:p w14:paraId="07AB1D1F" w14:textId="77777777" w:rsidR="00C47C37" w:rsidRDefault="008E24A7">
      <w:pPr>
        <w:numPr>
          <w:ilvl w:val="0"/>
          <w:numId w:val="5"/>
        </w:numPr>
        <w:rPr>
          <w:rFonts w:ascii="Montserrat" w:eastAsia="Montserrat" w:hAnsi="Montserrat" w:cs="Montserrat"/>
        </w:rPr>
      </w:pPr>
      <w:r>
        <w:rPr>
          <w:rFonts w:ascii="Montserrat" w:eastAsia="Montserrat" w:hAnsi="Montserrat" w:cs="Montserrat"/>
        </w:rPr>
        <w:t xml:space="preserve">Click on the green </w:t>
      </w:r>
      <w:r>
        <w:rPr>
          <w:rFonts w:ascii="Montserrat" w:eastAsia="Montserrat" w:hAnsi="Montserrat" w:cs="Montserrat"/>
          <w:b/>
          <w:color w:val="38761D"/>
        </w:rPr>
        <w:t xml:space="preserve">New </w:t>
      </w:r>
      <w:r>
        <w:rPr>
          <w:rFonts w:ascii="Montserrat" w:eastAsia="Montserrat" w:hAnsi="Montserrat" w:cs="Montserrat"/>
        </w:rPr>
        <w:t>button to create a new repository.</w:t>
      </w:r>
    </w:p>
    <w:p w14:paraId="07AB1D20" w14:textId="77777777" w:rsidR="00C47C37" w:rsidRDefault="008E24A7">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AB1D87" wp14:editId="07AB1D88">
            <wp:extent cx="4761271" cy="212883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761271" cy="2128838"/>
                    </a:xfrm>
                    <a:prstGeom prst="rect">
                      <a:avLst/>
                    </a:prstGeom>
                    <a:ln/>
                  </pic:spPr>
                </pic:pic>
              </a:graphicData>
            </a:graphic>
          </wp:inline>
        </w:drawing>
      </w:r>
    </w:p>
    <w:p w14:paraId="07AB1D21" w14:textId="77777777" w:rsidR="00C47C37" w:rsidRDefault="00C47C37">
      <w:pPr>
        <w:rPr>
          <w:rFonts w:ascii="Montserrat" w:eastAsia="Montserrat" w:hAnsi="Montserrat" w:cs="Montserrat"/>
        </w:rPr>
      </w:pPr>
    </w:p>
    <w:p w14:paraId="07AB1D22" w14:textId="77777777" w:rsidR="00C47C37" w:rsidRDefault="008E24A7">
      <w:pPr>
        <w:numPr>
          <w:ilvl w:val="0"/>
          <w:numId w:val="5"/>
        </w:numPr>
        <w:rPr>
          <w:rFonts w:ascii="Montserrat" w:eastAsia="Montserrat" w:hAnsi="Montserrat" w:cs="Montserrat"/>
        </w:rPr>
      </w:pPr>
      <w:r>
        <w:rPr>
          <w:rFonts w:ascii="Montserrat" w:eastAsia="Montserrat" w:hAnsi="Montserrat" w:cs="Montserrat"/>
        </w:rPr>
        <w:t xml:space="preserve">Enter the name of your new repository and press the </w:t>
      </w:r>
      <w:r>
        <w:rPr>
          <w:rFonts w:ascii="Montserrat" w:eastAsia="Montserrat" w:hAnsi="Montserrat" w:cs="Montserrat"/>
          <w:b/>
        </w:rPr>
        <w:t>Create repository</w:t>
      </w:r>
      <w:r>
        <w:rPr>
          <w:rFonts w:ascii="Montserrat" w:eastAsia="Montserrat" w:hAnsi="Montserrat" w:cs="Montserrat"/>
        </w:rPr>
        <w:t xml:space="preserve"> button (keep the </w:t>
      </w:r>
      <w:r>
        <w:rPr>
          <w:rFonts w:ascii="Montserrat" w:eastAsia="Montserrat" w:hAnsi="Montserrat" w:cs="Montserrat"/>
          <w:b/>
        </w:rPr>
        <w:t>Initialize this repository with a README</w:t>
      </w:r>
      <w:r>
        <w:rPr>
          <w:rFonts w:ascii="Montserrat" w:eastAsia="Montserrat" w:hAnsi="Montserrat" w:cs="Montserrat"/>
        </w:rPr>
        <w:t xml:space="preserve"> box unchecked)</w:t>
      </w:r>
    </w:p>
    <w:p w14:paraId="07AB1D23" w14:textId="77777777" w:rsidR="00C47C37" w:rsidRDefault="00C47C37">
      <w:pPr>
        <w:rPr>
          <w:rFonts w:ascii="Montserrat" w:eastAsia="Montserrat" w:hAnsi="Montserrat" w:cs="Montserrat"/>
        </w:rPr>
      </w:pPr>
    </w:p>
    <w:p w14:paraId="07AB1D24" w14:textId="77777777" w:rsidR="00C47C37" w:rsidRDefault="008E24A7">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AB1D89" wp14:editId="07AB1D8A">
            <wp:extent cx="4691063" cy="4097162"/>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691063" cy="4097162"/>
                    </a:xfrm>
                    <a:prstGeom prst="rect">
                      <a:avLst/>
                    </a:prstGeom>
                    <a:ln/>
                  </pic:spPr>
                </pic:pic>
              </a:graphicData>
            </a:graphic>
          </wp:inline>
        </w:drawing>
      </w:r>
    </w:p>
    <w:p w14:paraId="07AB1D25" w14:textId="77777777" w:rsidR="00C47C37" w:rsidRDefault="00C47C37">
      <w:pPr>
        <w:ind w:left="720"/>
        <w:rPr>
          <w:rFonts w:ascii="Montserrat" w:eastAsia="Montserrat" w:hAnsi="Montserrat" w:cs="Montserrat"/>
        </w:rPr>
      </w:pPr>
    </w:p>
    <w:p w14:paraId="07AB1D26" w14:textId="77777777" w:rsidR="00C47C37" w:rsidRDefault="00C47C37">
      <w:pPr>
        <w:ind w:left="720"/>
        <w:rPr>
          <w:rFonts w:ascii="Montserrat" w:eastAsia="Montserrat" w:hAnsi="Montserrat" w:cs="Montserrat"/>
        </w:rPr>
      </w:pPr>
    </w:p>
    <w:p w14:paraId="07AB1D27" w14:textId="2BCC39B4" w:rsidR="00C47C37" w:rsidRDefault="008E24A7">
      <w:pPr>
        <w:numPr>
          <w:ilvl w:val="0"/>
          <w:numId w:val="5"/>
        </w:numPr>
        <w:rPr>
          <w:rFonts w:ascii="Montserrat" w:eastAsia="Montserrat" w:hAnsi="Montserrat" w:cs="Montserrat"/>
        </w:rPr>
      </w:pPr>
      <w:r>
        <w:rPr>
          <w:rFonts w:ascii="Montserrat" w:eastAsia="Montserrat" w:hAnsi="Montserrat" w:cs="Montserrat"/>
        </w:rPr>
        <w:t xml:space="preserve">You should see a page like this, with some options for working with your repository. Copy the URL </w:t>
      </w:r>
      <w:ins w:id="29" w:author="Andrew Burgess" w:date="2020-11-09T14:15:00Z">
        <w:r w:rsidR="00E0235E">
          <w:rPr>
            <w:rFonts w:ascii="Montserrat" w:eastAsia="Montserrat" w:hAnsi="Montserrat" w:cs="Montserrat"/>
          </w:rPr>
          <w:t xml:space="preserve">(with or without </w:t>
        </w:r>
        <w:proofErr w:type="gramStart"/>
        <w:r w:rsidR="00E0235E">
          <w:rPr>
            <w:rFonts w:ascii="Montserrat" w:eastAsia="Montserrat" w:hAnsi="Montserrat" w:cs="Montserrat"/>
          </w:rPr>
          <w:t>the .git</w:t>
        </w:r>
        <w:proofErr w:type="gramEnd"/>
        <w:r w:rsidR="00E0235E">
          <w:rPr>
            <w:rFonts w:ascii="Montserrat" w:eastAsia="Montserrat" w:hAnsi="Montserrat" w:cs="Montserrat"/>
          </w:rPr>
          <w:t xml:space="preserve"> extension, it doesn't matter) </w:t>
        </w:r>
      </w:ins>
      <w:r>
        <w:rPr>
          <w:rFonts w:ascii="Montserrat" w:eastAsia="Montserrat" w:hAnsi="Montserrat" w:cs="Montserrat"/>
        </w:rPr>
        <w:t>for the repo as specified at the top of the page:</w:t>
      </w:r>
    </w:p>
    <w:p w14:paraId="07AB1D28" w14:textId="77777777" w:rsidR="00C47C37" w:rsidRDefault="008E24A7">
      <w:pPr>
        <w:rPr>
          <w:rFonts w:ascii="Montserrat" w:eastAsia="Montserrat" w:hAnsi="Montserrat" w:cs="Montserrat"/>
        </w:rPr>
      </w:pPr>
      <w:r>
        <w:rPr>
          <w:rFonts w:ascii="Montserrat" w:eastAsia="Montserrat" w:hAnsi="Montserrat" w:cs="Montserrat"/>
          <w:noProof/>
        </w:rPr>
        <w:lastRenderedPageBreak/>
        <w:drawing>
          <wp:inline distT="114300" distB="114300" distL="114300" distR="114300" wp14:anchorId="07AB1D8B" wp14:editId="07AB1D8C">
            <wp:extent cx="5943600" cy="32512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3251200"/>
                    </a:xfrm>
                    <a:prstGeom prst="rect">
                      <a:avLst/>
                    </a:prstGeom>
                    <a:ln/>
                  </pic:spPr>
                </pic:pic>
              </a:graphicData>
            </a:graphic>
          </wp:inline>
        </w:drawing>
      </w:r>
    </w:p>
    <w:p w14:paraId="07AB1D29" w14:textId="77777777" w:rsidR="00C47C37" w:rsidRDefault="008E24A7">
      <w:pPr>
        <w:numPr>
          <w:ilvl w:val="0"/>
          <w:numId w:val="5"/>
        </w:numPr>
        <w:rPr>
          <w:rFonts w:ascii="Montserrat" w:eastAsia="Montserrat" w:hAnsi="Montserrat" w:cs="Montserrat"/>
        </w:rPr>
      </w:pPr>
      <w:r>
        <w:rPr>
          <w:rFonts w:ascii="Montserrat" w:eastAsia="Montserrat" w:hAnsi="Montserrat" w:cs="Montserrat"/>
        </w:rPr>
        <w:t>Finally, fun the following commands in your Bash terminal, replacing the URL for that of your new repository:</w:t>
      </w:r>
    </w:p>
    <w:p w14:paraId="07AB1D2A" w14:textId="77777777" w:rsidR="00C47C37" w:rsidRDefault="008E24A7">
      <w:pPr>
        <w:rPr>
          <w:rFonts w:ascii="Montserrat" w:eastAsia="Montserrat" w:hAnsi="Montserrat" w:cs="Montserrat"/>
        </w:rPr>
      </w:pPr>
      <w:r>
        <w:rPr>
          <w:rFonts w:ascii="Montserrat" w:eastAsia="Montserrat" w:hAnsi="Montserrat" w:cs="Montserrat"/>
        </w:rPr>
        <w:tab/>
      </w:r>
    </w:p>
    <w:p w14:paraId="07AB1D2B" w14:textId="77777777" w:rsidR="00C47C37" w:rsidRDefault="008E24A7">
      <w:pPr>
        <w:ind w:right="-1350"/>
        <w:rPr>
          <w:rFonts w:ascii="Source Code Pro" w:eastAsia="Source Code Pro" w:hAnsi="Source Code Pro" w:cs="Source Code Pro"/>
          <w:color w:val="24292E"/>
          <w:sz w:val="21"/>
          <w:szCs w:val="21"/>
        </w:rPr>
      </w:pPr>
      <w:r>
        <w:rPr>
          <w:rFonts w:ascii="Source Code Pro" w:eastAsia="Source Code Pro" w:hAnsi="Source Code Pro" w:cs="Source Code Pro"/>
        </w:rPr>
        <w:t xml:space="preserve">$ </w:t>
      </w:r>
      <w:r>
        <w:rPr>
          <w:rFonts w:ascii="Source Code Pro" w:eastAsia="Source Code Pro" w:hAnsi="Source Code Pro" w:cs="Source Code Pro"/>
          <w:color w:val="24292E"/>
          <w:sz w:val="21"/>
          <w:szCs w:val="21"/>
        </w:rPr>
        <w:t xml:space="preserve">git remote add origin </w:t>
      </w:r>
      <w:proofErr w:type="gramStart"/>
      <w:r>
        <w:rPr>
          <w:rFonts w:ascii="Source Code Pro" w:eastAsia="Source Code Pro" w:hAnsi="Source Code Pro" w:cs="Source Code Pro"/>
          <w:color w:val="24292E"/>
          <w:sz w:val="21"/>
          <w:szCs w:val="21"/>
        </w:rPr>
        <w:t>https://github.com/[</w:t>
      </w:r>
      <w:proofErr w:type="gramEnd"/>
      <w:r>
        <w:rPr>
          <w:rFonts w:ascii="Source Code Pro" w:eastAsia="Source Code Pro" w:hAnsi="Source Code Pro" w:cs="Source Code Pro"/>
          <w:color w:val="24292E"/>
          <w:sz w:val="21"/>
          <w:szCs w:val="21"/>
        </w:rPr>
        <w:t>YOUR_USERNAME]/[YOUR_REPOSITORY]</w:t>
      </w:r>
    </w:p>
    <w:p w14:paraId="07AB1D2C" w14:textId="77777777" w:rsidR="00C47C37" w:rsidRDefault="008E24A7">
      <w:pPr>
        <w:rPr>
          <w:rFonts w:ascii="Source Code Pro" w:eastAsia="Source Code Pro" w:hAnsi="Source Code Pro" w:cs="Source Code Pro"/>
          <w:color w:val="24292E"/>
          <w:sz w:val="21"/>
          <w:szCs w:val="21"/>
        </w:rPr>
      </w:pPr>
      <w:r>
        <w:rPr>
          <w:rFonts w:ascii="Source Code Pro" w:eastAsia="Source Code Pro" w:hAnsi="Source Code Pro" w:cs="Source Code Pro"/>
          <w:color w:val="24292E"/>
          <w:sz w:val="21"/>
          <w:szCs w:val="21"/>
        </w:rPr>
        <w:t>$ git push -u origin master</w:t>
      </w:r>
    </w:p>
    <w:p w14:paraId="07AB1D2D" w14:textId="77777777" w:rsidR="00C47C37" w:rsidRDefault="00C47C37">
      <w:pPr>
        <w:rPr>
          <w:rFonts w:ascii="Source Code Pro" w:eastAsia="Source Code Pro" w:hAnsi="Source Code Pro" w:cs="Source Code Pro"/>
          <w:color w:val="24292E"/>
          <w:sz w:val="21"/>
          <w:szCs w:val="21"/>
        </w:rPr>
      </w:pPr>
    </w:p>
    <w:p w14:paraId="07AB1D2E" w14:textId="271477B5" w:rsidR="00C47C37" w:rsidRPr="00E0235E" w:rsidRDefault="00E0235E" w:rsidP="00E0235E">
      <w:pPr>
        <w:ind w:left="720"/>
        <w:rPr>
          <w:rFonts w:ascii="Montserrat" w:eastAsia="Montserrat" w:hAnsi="Montserrat" w:cs="Montserrat"/>
          <w:rPrChange w:id="30" w:author="Andrew Burgess" w:date="2020-11-09T14:15:00Z">
            <w:rPr>
              <w:rFonts w:ascii="Source Code Pro" w:eastAsia="Source Code Pro" w:hAnsi="Source Code Pro" w:cs="Source Code Pro"/>
              <w:color w:val="24292E"/>
              <w:sz w:val="21"/>
              <w:szCs w:val="21"/>
            </w:rPr>
          </w:rPrChange>
        </w:rPr>
        <w:pPrChange w:id="31" w:author="Andrew Burgess" w:date="2020-11-09T14:17:00Z">
          <w:pPr/>
        </w:pPrChange>
      </w:pPr>
      <w:commentRangeStart w:id="32"/>
      <w:ins w:id="33" w:author="Andrew Burgess" w:date="2020-11-09T14:15:00Z">
        <w:r>
          <w:rPr>
            <w:rFonts w:ascii="Montserrat" w:eastAsia="Montserrat" w:hAnsi="Montserrat" w:cs="Montserrat"/>
          </w:rPr>
          <w:t xml:space="preserve">You might be asked for your </w:t>
        </w:r>
      </w:ins>
      <w:ins w:id="34" w:author="Andrew Burgess" w:date="2020-11-09T14:17:00Z">
        <w:r>
          <w:rPr>
            <w:rFonts w:ascii="Montserrat" w:eastAsia="Montserrat" w:hAnsi="Montserrat" w:cs="Montserrat"/>
          </w:rPr>
          <w:t>GitHub</w:t>
        </w:r>
      </w:ins>
      <w:ins w:id="35" w:author="Andrew Burgess" w:date="2020-11-09T14:15:00Z">
        <w:r>
          <w:rPr>
            <w:rFonts w:ascii="Montserrat" w:eastAsia="Montserrat" w:hAnsi="Montserrat" w:cs="Montserrat"/>
          </w:rPr>
          <w:t xml:space="preserve"> credentials at this point, </w:t>
        </w:r>
      </w:ins>
      <w:ins w:id="36" w:author="Andrew Burgess" w:date="2020-11-09T14:16:00Z">
        <w:r>
          <w:rPr>
            <w:rFonts w:ascii="Montserrat" w:eastAsia="Montserrat" w:hAnsi="Montserrat" w:cs="Montserrat"/>
          </w:rPr>
          <w:t xml:space="preserve">so that your PC can authenticate against the remote </w:t>
        </w:r>
      </w:ins>
      <w:ins w:id="37" w:author="Andrew Burgess" w:date="2020-11-09T14:17:00Z">
        <w:r>
          <w:rPr>
            <w:rFonts w:ascii="Montserrat" w:eastAsia="Montserrat" w:hAnsi="Montserrat" w:cs="Montserrat"/>
          </w:rPr>
          <w:t>GitHub</w:t>
        </w:r>
      </w:ins>
      <w:ins w:id="38" w:author="Andrew Burgess" w:date="2020-11-09T14:16:00Z">
        <w:r>
          <w:rPr>
            <w:rFonts w:ascii="Montserrat" w:eastAsia="Montserrat" w:hAnsi="Montserrat" w:cs="Montserrat"/>
          </w:rPr>
          <w:t xml:space="preserve"> website. So, if </w:t>
        </w:r>
      </w:ins>
      <w:ins w:id="39" w:author="Andrew Burgess" w:date="2020-11-09T14:17:00Z">
        <w:r>
          <w:rPr>
            <w:rFonts w:ascii="Montserrat" w:eastAsia="Montserrat" w:hAnsi="Montserrat" w:cs="Montserrat"/>
          </w:rPr>
          <w:t>necessary,</w:t>
        </w:r>
      </w:ins>
      <w:ins w:id="40" w:author="Andrew Burgess" w:date="2020-11-09T14:16:00Z">
        <w:r>
          <w:rPr>
            <w:rFonts w:ascii="Montserrat" w:eastAsia="Montserrat" w:hAnsi="Montserrat" w:cs="Montserrat"/>
          </w:rPr>
          <w:t xml:space="preserve"> enter your GitHub username and password.</w:t>
        </w:r>
      </w:ins>
      <w:commentRangeEnd w:id="32"/>
      <w:ins w:id="41" w:author="Andrew Burgess" w:date="2020-11-09T14:17:00Z">
        <w:r>
          <w:rPr>
            <w:rStyle w:val="CommentReference"/>
          </w:rPr>
          <w:commentReference w:id="32"/>
        </w:r>
      </w:ins>
      <w:del w:id="42" w:author="Andrew Burgess" w:date="2020-11-09T14:17:00Z">
        <w:r w:rsidR="008E24A7" w:rsidRPr="00E0235E" w:rsidDel="00E0235E">
          <w:rPr>
            <w:rFonts w:ascii="Montserrat" w:eastAsia="Montserrat" w:hAnsi="Montserrat" w:cs="Montserrat"/>
            <w:rPrChange w:id="43" w:author="Andrew Burgess" w:date="2020-11-09T14:15:00Z">
              <w:rPr>
                <w:rFonts w:ascii="Source Code Pro" w:eastAsia="Source Code Pro" w:hAnsi="Source Code Pro" w:cs="Source Code Pro"/>
                <w:color w:val="24292E"/>
                <w:sz w:val="21"/>
                <w:szCs w:val="21"/>
              </w:rPr>
            </w:rPrChange>
          </w:rPr>
          <w:tab/>
        </w:r>
      </w:del>
      <w:r w:rsidR="008E24A7" w:rsidRPr="00E0235E">
        <w:rPr>
          <w:rFonts w:ascii="Montserrat" w:eastAsia="Montserrat" w:hAnsi="Montserrat" w:cs="Montserrat"/>
          <w:rPrChange w:id="44" w:author="Andrew Burgess" w:date="2020-11-09T14:15:00Z">
            <w:rPr/>
          </w:rPrChange>
        </w:rPr>
        <w:br w:type="page"/>
      </w:r>
    </w:p>
    <w:p w14:paraId="07AB1D2F" w14:textId="77777777" w:rsidR="00C47C37" w:rsidRDefault="008E24A7">
      <w:pPr>
        <w:ind w:firstLine="720"/>
        <w:rPr>
          <w:rFonts w:ascii="Montserrat" w:eastAsia="Montserrat" w:hAnsi="Montserrat" w:cs="Montserrat"/>
          <w:color w:val="24292E"/>
          <w:sz w:val="24"/>
          <w:szCs w:val="24"/>
        </w:rPr>
      </w:pPr>
      <w:r>
        <w:rPr>
          <w:rFonts w:ascii="Montserrat" w:eastAsia="Montserrat" w:hAnsi="Montserrat" w:cs="Montserrat"/>
          <w:color w:val="24292E"/>
          <w:sz w:val="24"/>
          <w:szCs w:val="24"/>
        </w:rPr>
        <w:lastRenderedPageBreak/>
        <w:t xml:space="preserve">Your terminal output should look </w:t>
      </w:r>
      <w:proofErr w:type="gramStart"/>
      <w:r>
        <w:rPr>
          <w:rFonts w:ascii="Montserrat" w:eastAsia="Montserrat" w:hAnsi="Montserrat" w:cs="Montserrat"/>
          <w:color w:val="24292E"/>
          <w:sz w:val="24"/>
          <w:szCs w:val="24"/>
        </w:rPr>
        <w:t>similar to</w:t>
      </w:r>
      <w:proofErr w:type="gramEnd"/>
      <w:r>
        <w:rPr>
          <w:rFonts w:ascii="Montserrat" w:eastAsia="Montserrat" w:hAnsi="Montserrat" w:cs="Montserrat"/>
          <w:color w:val="24292E"/>
          <w:sz w:val="24"/>
          <w:szCs w:val="24"/>
        </w:rPr>
        <w:t xml:space="preserve"> this:</w:t>
      </w:r>
    </w:p>
    <w:p w14:paraId="07AB1D30" w14:textId="77777777" w:rsidR="00C47C37" w:rsidRDefault="00C47C37">
      <w:pPr>
        <w:ind w:firstLine="720"/>
        <w:rPr>
          <w:rFonts w:ascii="Montserrat" w:eastAsia="Montserrat" w:hAnsi="Montserrat" w:cs="Montserrat"/>
          <w:color w:val="24292E"/>
          <w:sz w:val="24"/>
          <w:szCs w:val="24"/>
        </w:rPr>
      </w:pPr>
    </w:p>
    <w:p w14:paraId="07AB1D31" w14:textId="77777777" w:rsidR="00C47C37" w:rsidRDefault="008E24A7">
      <w:pPr>
        <w:rPr>
          <w:rFonts w:ascii="Source Code Pro" w:eastAsia="Source Code Pro" w:hAnsi="Source Code Pro" w:cs="Source Code Pro"/>
          <w:sz w:val="21"/>
          <w:szCs w:val="21"/>
        </w:rPr>
      </w:pPr>
      <w:r>
        <w:rPr>
          <w:rFonts w:ascii="Source Code Pro" w:eastAsia="Source Code Pro" w:hAnsi="Source Code Pro" w:cs="Source Code Pro"/>
          <w:noProof/>
          <w:color w:val="24292E"/>
          <w:sz w:val="21"/>
          <w:szCs w:val="21"/>
        </w:rPr>
        <w:drawing>
          <wp:inline distT="114300" distB="114300" distL="114300" distR="114300" wp14:anchorId="07AB1D8D" wp14:editId="07AB1D8E">
            <wp:extent cx="5943600" cy="58928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5892800"/>
                    </a:xfrm>
                    <a:prstGeom prst="rect">
                      <a:avLst/>
                    </a:prstGeom>
                    <a:ln/>
                  </pic:spPr>
                </pic:pic>
              </a:graphicData>
            </a:graphic>
          </wp:inline>
        </w:drawing>
      </w:r>
    </w:p>
    <w:p w14:paraId="07AB1D32" w14:textId="77777777" w:rsidR="00C47C37" w:rsidRDefault="008E24A7">
      <w:pPr>
        <w:rPr>
          <w:rFonts w:ascii="Montserrat" w:eastAsia="Montserrat" w:hAnsi="Montserrat" w:cs="Montserrat"/>
          <w:color w:val="24292E"/>
          <w:sz w:val="24"/>
          <w:szCs w:val="24"/>
        </w:rPr>
      </w:pPr>
      <w:r>
        <w:br w:type="page"/>
      </w:r>
    </w:p>
    <w:p w14:paraId="07AB1D33" w14:textId="77777777" w:rsidR="00C47C37" w:rsidRDefault="00C47C37">
      <w:pPr>
        <w:rPr>
          <w:rFonts w:ascii="Montserrat" w:eastAsia="Montserrat" w:hAnsi="Montserrat" w:cs="Montserrat"/>
          <w:color w:val="24292E"/>
          <w:sz w:val="24"/>
          <w:szCs w:val="24"/>
        </w:rPr>
      </w:pPr>
    </w:p>
    <w:p w14:paraId="07AB1D34" w14:textId="77777777" w:rsidR="00C47C37" w:rsidRDefault="008E24A7">
      <w:pPr>
        <w:numPr>
          <w:ilvl w:val="0"/>
          <w:numId w:val="5"/>
        </w:numPr>
        <w:rPr>
          <w:rFonts w:ascii="Montserrat" w:eastAsia="Montserrat" w:hAnsi="Montserrat" w:cs="Montserrat"/>
          <w:color w:val="24292E"/>
          <w:sz w:val="24"/>
          <w:szCs w:val="24"/>
        </w:rPr>
      </w:pPr>
      <w:r>
        <w:rPr>
          <w:rFonts w:ascii="Montserrat" w:eastAsia="Montserrat" w:hAnsi="Montserrat" w:cs="Montserrat"/>
          <w:color w:val="24292E"/>
          <w:sz w:val="24"/>
          <w:szCs w:val="24"/>
        </w:rPr>
        <w:t>Refresh your GitHub repository page on your browser to see your README.md file</w:t>
      </w:r>
    </w:p>
    <w:p w14:paraId="07AB1D35" w14:textId="77777777" w:rsidR="00C47C37" w:rsidRDefault="00C47C37">
      <w:pPr>
        <w:rPr>
          <w:rFonts w:ascii="Montserrat" w:eastAsia="Montserrat" w:hAnsi="Montserrat" w:cs="Montserrat"/>
          <w:color w:val="24292E"/>
          <w:sz w:val="24"/>
          <w:szCs w:val="24"/>
        </w:rPr>
      </w:pPr>
    </w:p>
    <w:p w14:paraId="07AB1D36" w14:textId="77777777" w:rsidR="00C47C37" w:rsidRDefault="008E24A7">
      <w:pPr>
        <w:rPr>
          <w:rFonts w:ascii="Montserrat" w:eastAsia="Montserrat" w:hAnsi="Montserrat" w:cs="Montserrat"/>
          <w:color w:val="24292E"/>
          <w:sz w:val="24"/>
          <w:szCs w:val="24"/>
        </w:rPr>
      </w:pPr>
      <w:r>
        <w:rPr>
          <w:rFonts w:ascii="Montserrat" w:eastAsia="Montserrat" w:hAnsi="Montserrat" w:cs="Montserrat"/>
          <w:noProof/>
          <w:color w:val="24292E"/>
          <w:sz w:val="24"/>
          <w:szCs w:val="24"/>
        </w:rPr>
        <w:drawing>
          <wp:inline distT="114300" distB="114300" distL="114300" distR="114300" wp14:anchorId="07AB1D8F" wp14:editId="07AB1D90">
            <wp:extent cx="5943600" cy="31877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3187700"/>
                    </a:xfrm>
                    <a:prstGeom prst="rect">
                      <a:avLst/>
                    </a:prstGeom>
                    <a:ln/>
                  </pic:spPr>
                </pic:pic>
              </a:graphicData>
            </a:graphic>
          </wp:inline>
        </w:drawing>
      </w:r>
    </w:p>
    <w:p w14:paraId="07AB1D37" w14:textId="77777777" w:rsidR="00C47C37" w:rsidRDefault="00C47C37">
      <w:pPr>
        <w:rPr>
          <w:rFonts w:ascii="Source Code Pro" w:eastAsia="Source Code Pro" w:hAnsi="Source Code Pro" w:cs="Source Code Pro"/>
          <w:color w:val="24292E"/>
          <w:sz w:val="21"/>
          <w:szCs w:val="21"/>
        </w:rPr>
      </w:pPr>
    </w:p>
    <w:p w14:paraId="07AB1D38" w14:textId="77777777" w:rsidR="00C47C37" w:rsidRDefault="00C47C37">
      <w:pPr>
        <w:rPr>
          <w:rFonts w:ascii="Source Code Pro" w:eastAsia="Source Code Pro" w:hAnsi="Source Code Pro" w:cs="Source Code Pro"/>
          <w:color w:val="24292E"/>
          <w:sz w:val="21"/>
          <w:szCs w:val="21"/>
        </w:rPr>
      </w:pPr>
    </w:p>
    <w:p w14:paraId="07AB1D39" w14:textId="77777777" w:rsidR="00C47C37" w:rsidRDefault="00C47C37">
      <w:pPr>
        <w:rPr>
          <w:rFonts w:ascii="Montserrat" w:eastAsia="Montserrat" w:hAnsi="Montserrat" w:cs="Montserrat"/>
        </w:rPr>
      </w:pPr>
    </w:p>
    <w:p w14:paraId="07AB1D3A" w14:textId="77777777" w:rsidR="00C47C37" w:rsidRDefault="00C47C37">
      <w:pPr>
        <w:rPr>
          <w:rFonts w:ascii="Montserrat" w:eastAsia="Montserrat" w:hAnsi="Montserrat" w:cs="Montserrat"/>
        </w:rPr>
      </w:pPr>
    </w:p>
    <w:p w14:paraId="07AB1D3B" w14:textId="77777777" w:rsidR="00C47C37" w:rsidRDefault="008E24A7">
      <w:pPr>
        <w:rPr>
          <w:rFonts w:ascii="Montserrat" w:eastAsia="Montserrat" w:hAnsi="Montserrat" w:cs="Montserrat"/>
        </w:rPr>
      </w:pPr>
      <w:r>
        <w:br w:type="page"/>
      </w:r>
    </w:p>
    <w:p w14:paraId="07AB1D3C" w14:textId="77777777" w:rsidR="00C47C37" w:rsidRDefault="008E24A7">
      <w:pPr>
        <w:rPr>
          <w:rFonts w:ascii="Montserrat" w:eastAsia="Montserrat" w:hAnsi="Montserrat" w:cs="Montserrat"/>
        </w:rPr>
      </w:pPr>
      <w:r>
        <w:rPr>
          <w:rFonts w:ascii="Montserrat" w:eastAsia="Montserrat" w:hAnsi="Montserrat" w:cs="Montserrat"/>
        </w:rPr>
        <w:lastRenderedPageBreak/>
        <w:t>Alternatively, you can create the repository in a remote location, such as on GitHub.</w:t>
      </w:r>
    </w:p>
    <w:p w14:paraId="07AB1D3D" w14:textId="77777777" w:rsidR="00C47C37" w:rsidRDefault="00C47C37">
      <w:pPr>
        <w:rPr>
          <w:rFonts w:ascii="Montserrat" w:eastAsia="Montserrat" w:hAnsi="Montserrat" w:cs="Montserrat"/>
        </w:rPr>
      </w:pPr>
    </w:p>
    <w:p w14:paraId="07AB1D3E" w14:textId="77777777" w:rsidR="00C47C37" w:rsidRDefault="008E24A7">
      <w:pPr>
        <w:numPr>
          <w:ilvl w:val="0"/>
          <w:numId w:val="6"/>
        </w:numPr>
        <w:rPr>
          <w:rFonts w:ascii="Montserrat" w:eastAsia="Montserrat" w:hAnsi="Montserrat" w:cs="Montserrat"/>
        </w:rPr>
      </w:pPr>
      <w:r>
        <w:rPr>
          <w:rFonts w:ascii="Montserrat" w:eastAsia="Montserrat" w:hAnsi="Montserrat" w:cs="Montserrat"/>
        </w:rPr>
        <w:t xml:space="preserve">Click on the green </w:t>
      </w:r>
      <w:r>
        <w:rPr>
          <w:rFonts w:ascii="Montserrat" w:eastAsia="Montserrat" w:hAnsi="Montserrat" w:cs="Montserrat"/>
          <w:b/>
          <w:color w:val="38761D"/>
        </w:rPr>
        <w:t xml:space="preserve">New </w:t>
      </w:r>
      <w:r>
        <w:rPr>
          <w:rFonts w:ascii="Montserrat" w:eastAsia="Montserrat" w:hAnsi="Montserrat" w:cs="Montserrat"/>
        </w:rPr>
        <w:t>button to create a new repository.</w:t>
      </w:r>
    </w:p>
    <w:p w14:paraId="07AB1D3F" w14:textId="77777777" w:rsidR="00C47C37" w:rsidRDefault="00C47C37">
      <w:pPr>
        <w:rPr>
          <w:rFonts w:ascii="Montserrat" w:eastAsia="Montserrat" w:hAnsi="Montserrat" w:cs="Montserrat"/>
        </w:rPr>
      </w:pPr>
    </w:p>
    <w:p w14:paraId="07AB1D40" w14:textId="77777777" w:rsidR="00C47C37" w:rsidRDefault="008E24A7">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AB1D91" wp14:editId="07AB1D92">
            <wp:extent cx="5872605" cy="262413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872605" cy="2624138"/>
                    </a:xfrm>
                    <a:prstGeom prst="rect">
                      <a:avLst/>
                    </a:prstGeom>
                    <a:ln/>
                  </pic:spPr>
                </pic:pic>
              </a:graphicData>
            </a:graphic>
          </wp:inline>
        </w:drawing>
      </w:r>
    </w:p>
    <w:p w14:paraId="07AB1D41" w14:textId="77777777" w:rsidR="00C47C37" w:rsidRDefault="008E24A7">
      <w:pPr>
        <w:numPr>
          <w:ilvl w:val="0"/>
          <w:numId w:val="6"/>
        </w:numPr>
        <w:rPr>
          <w:rFonts w:ascii="Montserrat" w:eastAsia="Montserrat" w:hAnsi="Montserrat" w:cs="Montserrat"/>
        </w:rPr>
      </w:pPr>
      <w:r>
        <w:rPr>
          <w:rFonts w:ascii="Montserrat" w:eastAsia="Montserrat" w:hAnsi="Montserrat" w:cs="Montserrat"/>
        </w:rPr>
        <w:t xml:space="preserve">Give your new repo a name, select the </w:t>
      </w:r>
      <w:proofErr w:type="spellStart"/>
      <w:r>
        <w:rPr>
          <w:rFonts w:ascii="Montserrat" w:eastAsia="Montserrat" w:hAnsi="Montserrat" w:cs="Montserrat"/>
        </w:rPr>
        <w:t>tickbox</w:t>
      </w:r>
      <w:proofErr w:type="spellEnd"/>
      <w:r>
        <w:rPr>
          <w:rFonts w:ascii="Montserrat" w:eastAsia="Montserrat" w:hAnsi="Montserrat" w:cs="Montserrat"/>
        </w:rPr>
        <w:t xml:space="preserve"> to </w:t>
      </w:r>
      <w:r>
        <w:rPr>
          <w:rFonts w:ascii="Montserrat" w:eastAsia="Montserrat" w:hAnsi="Montserrat" w:cs="Montserrat"/>
          <w:b/>
        </w:rPr>
        <w:t>Initialize this repository with a README</w:t>
      </w:r>
      <w:r>
        <w:rPr>
          <w:rFonts w:ascii="Montserrat" w:eastAsia="Montserrat" w:hAnsi="Montserrat" w:cs="Montserrat"/>
        </w:rPr>
        <w:t xml:space="preserve"> and click </w:t>
      </w:r>
      <w:r>
        <w:rPr>
          <w:rFonts w:ascii="Montserrat" w:eastAsia="Montserrat" w:hAnsi="Montserrat" w:cs="Montserrat"/>
          <w:b/>
          <w:color w:val="38761D"/>
        </w:rPr>
        <w:t>Create repository</w:t>
      </w:r>
    </w:p>
    <w:p w14:paraId="07AB1D42" w14:textId="77777777" w:rsidR="00C47C37" w:rsidRDefault="00C47C37">
      <w:pPr>
        <w:rPr>
          <w:rFonts w:ascii="Montserrat" w:eastAsia="Montserrat" w:hAnsi="Montserrat" w:cs="Montserrat"/>
          <w:b/>
          <w:color w:val="38761D"/>
        </w:rPr>
      </w:pPr>
    </w:p>
    <w:p w14:paraId="07AB1D43" w14:textId="77777777" w:rsidR="00C47C37" w:rsidRDefault="008E24A7">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AB1D93" wp14:editId="07AB1D94">
            <wp:extent cx="3750375" cy="3262313"/>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750375" cy="3262313"/>
                    </a:xfrm>
                    <a:prstGeom prst="rect">
                      <a:avLst/>
                    </a:prstGeom>
                    <a:ln/>
                  </pic:spPr>
                </pic:pic>
              </a:graphicData>
            </a:graphic>
          </wp:inline>
        </w:drawing>
      </w:r>
    </w:p>
    <w:p w14:paraId="07AB1D44" w14:textId="77777777" w:rsidR="00C47C37" w:rsidRDefault="008E24A7">
      <w:pPr>
        <w:rPr>
          <w:rFonts w:ascii="Montserrat" w:eastAsia="Montserrat" w:hAnsi="Montserrat" w:cs="Montserrat"/>
        </w:rPr>
      </w:pPr>
      <w:r>
        <w:br w:type="page"/>
      </w:r>
    </w:p>
    <w:p w14:paraId="07AB1D45" w14:textId="77777777" w:rsidR="00C47C37" w:rsidRDefault="00C47C37">
      <w:pPr>
        <w:rPr>
          <w:rFonts w:ascii="Montserrat" w:eastAsia="Montserrat" w:hAnsi="Montserrat" w:cs="Montserrat"/>
        </w:rPr>
      </w:pPr>
    </w:p>
    <w:p w14:paraId="07AB1D46" w14:textId="77777777" w:rsidR="00C47C37" w:rsidRDefault="008E24A7">
      <w:pPr>
        <w:numPr>
          <w:ilvl w:val="0"/>
          <w:numId w:val="6"/>
        </w:numPr>
        <w:rPr>
          <w:rFonts w:ascii="Montserrat" w:eastAsia="Montserrat" w:hAnsi="Montserrat" w:cs="Montserrat"/>
        </w:rPr>
      </w:pPr>
      <w:r>
        <w:rPr>
          <w:rFonts w:ascii="Montserrat" w:eastAsia="Montserrat" w:hAnsi="Montserrat" w:cs="Montserrat"/>
        </w:rPr>
        <w:t xml:space="preserve">Click on the </w:t>
      </w:r>
      <w:r>
        <w:rPr>
          <w:rFonts w:ascii="Montserrat" w:eastAsia="Montserrat" w:hAnsi="Montserrat" w:cs="Montserrat"/>
          <w:b/>
          <w:color w:val="38761D"/>
        </w:rPr>
        <w:t>Code</w:t>
      </w:r>
      <w:r>
        <w:rPr>
          <w:rFonts w:ascii="Montserrat" w:eastAsia="Montserrat" w:hAnsi="Montserrat" w:cs="Montserrat"/>
          <w:color w:val="38761D"/>
        </w:rPr>
        <w:t xml:space="preserve"> </w:t>
      </w:r>
      <w:r>
        <w:rPr>
          <w:rFonts w:ascii="Montserrat" w:eastAsia="Montserrat" w:hAnsi="Montserrat" w:cs="Montserrat"/>
        </w:rPr>
        <w:t xml:space="preserve">button and copy the URL provided under the </w:t>
      </w:r>
      <w:r>
        <w:rPr>
          <w:rFonts w:ascii="Montserrat" w:eastAsia="Montserrat" w:hAnsi="Montserrat" w:cs="Montserrat"/>
          <w:b/>
        </w:rPr>
        <w:t>Clone with HTTPS</w:t>
      </w:r>
      <w:r>
        <w:rPr>
          <w:rFonts w:ascii="Montserrat" w:eastAsia="Montserrat" w:hAnsi="Montserrat" w:cs="Montserrat"/>
        </w:rPr>
        <w:t xml:space="preserve"> section</w:t>
      </w:r>
    </w:p>
    <w:p w14:paraId="07AB1D47" w14:textId="77777777" w:rsidR="00C47C37" w:rsidRDefault="00C47C37">
      <w:pPr>
        <w:rPr>
          <w:rFonts w:ascii="Montserrat" w:eastAsia="Montserrat" w:hAnsi="Montserrat" w:cs="Montserrat"/>
        </w:rPr>
      </w:pPr>
    </w:p>
    <w:p w14:paraId="07AB1D48" w14:textId="77777777" w:rsidR="00C47C37" w:rsidRDefault="008E24A7">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AB1D95" wp14:editId="07AB1D96">
            <wp:extent cx="5943600" cy="18034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943600" cy="1803400"/>
                    </a:xfrm>
                    <a:prstGeom prst="rect">
                      <a:avLst/>
                    </a:prstGeom>
                    <a:ln/>
                  </pic:spPr>
                </pic:pic>
              </a:graphicData>
            </a:graphic>
          </wp:inline>
        </w:drawing>
      </w:r>
    </w:p>
    <w:p w14:paraId="07AB1D49" w14:textId="77777777" w:rsidR="00C47C37" w:rsidRDefault="00C47C37">
      <w:pPr>
        <w:rPr>
          <w:rFonts w:ascii="Montserrat" w:eastAsia="Montserrat" w:hAnsi="Montserrat" w:cs="Montserrat"/>
        </w:rPr>
      </w:pPr>
    </w:p>
    <w:p w14:paraId="07AB1D4A" w14:textId="77777777" w:rsidR="00C47C37" w:rsidRDefault="008E24A7">
      <w:pPr>
        <w:numPr>
          <w:ilvl w:val="0"/>
          <w:numId w:val="6"/>
        </w:numPr>
        <w:rPr>
          <w:rFonts w:ascii="Montserrat" w:eastAsia="Montserrat" w:hAnsi="Montserrat" w:cs="Montserrat"/>
        </w:rPr>
      </w:pPr>
      <w:r>
        <w:rPr>
          <w:rFonts w:ascii="Montserrat" w:eastAsia="Montserrat" w:hAnsi="Montserrat" w:cs="Montserrat"/>
        </w:rPr>
        <w:t>Enter the following command in your Bash terminal:</w:t>
      </w:r>
    </w:p>
    <w:p w14:paraId="07AB1D4B" w14:textId="77777777" w:rsidR="00C47C37" w:rsidRDefault="00C47C37">
      <w:pPr>
        <w:ind w:left="720"/>
        <w:rPr>
          <w:rFonts w:ascii="Montserrat" w:eastAsia="Montserrat" w:hAnsi="Montserrat" w:cs="Montserrat"/>
        </w:rPr>
      </w:pPr>
    </w:p>
    <w:p w14:paraId="45716A6D" w14:textId="29AFEBF0" w:rsidR="001233D4" w:rsidRDefault="001233D4" w:rsidP="001233D4">
      <w:pPr>
        <w:ind w:left="720"/>
        <w:rPr>
          <w:ins w:id="45" w:author="Andrew Burgess" w:date="2020-11-09T14:22:00Z"/>
          <w:rFonts w:ascii="Source Code Pro" w:eastAsia="Source Code Pro" w:hAnsi="Source Code Pro" w:cs="Source Code Pro"/>
        </w:rPr>
      </w:pPr>
      <w:commentRangeStart w:id="46"/>
      <w:ins w:id="47" w:author="Andrew Burgess" w:date="2020-11-09T14:22:00Z">
        <w:r>
          <w:rPr>
            <w:rFonts w:ascii="Source Code Pro" w:eastAsia="Source Code Pro" w:hAnsi="Source Code Pro" w:cs="Source Code Pro"/>
          </w:rPr>
          <w:t>$ cd</w:t>
        </w:r>
        <w:proofErr w:type="gramStart"/>
        <w:r>
          <w:rPr>
            <w:rFonts w:ascii="Source Code Pro" w:eastAsia="Source Code Pro" w:hAnsi="Source Code Pro" w:cs="Source Code Pro"/>
          </w:rPr>
          <w:t xml:space="preserve"> ..</w:t>
        </w:r>
        <w:commentRangeEnd w:id="46"/>
        <w:proofErr w:type="gramEnd"/>
        <w:r>
          <w:rPr>
            <w:rStyle w:val="CommentReference"/>
          </w:rPr>
          <w:commentReference w:id="46"/>
        </w:r>
      </w:ins>
    </w:p>
    <w:p w14:paraId="07AB1D4C" w14:textId="714D8197" w:rsidR="00C47C37" w:rsidRDefault="008E24A7" w:rsidP="00B910CB">
      <w:pPr>
        <w:ind w:left="720"/>
        <w:rPr>
          <w:rFonts w:ascii="Source Code Pro" w:eastAsia="Source Code Pro" w:hAnsi="Source Code Pro" w:cs="Source Code Pro"/>
        </w:rPr>
      </w:pPr>
      <w:r>
        <w:rPr>
          <w:rFonts w:ascii="Source Code Pro" w:eastAsia="Source Code Pro" w:hAnsi="Source Code Pro" w:cs="Source Code Pro"/>
        </w:rPr>
        <w:t xml:space="preserve">$ git clone </w:t>
      </w:r>
      <w:proofErr w:type="gramStart"/>
      <w:r>
        <w:rPr>
          <w:rFonts w:ascii="Source Code Pro" w:eastAsia="Source Code Pro" w:hAnsi="Source Code Pro" w:cs="Source Code Pro"/>
        </w:rPr>
        <w:t>https://github.com/[</w:t>
      </w:r>
      <w:proofErr w:type="gramEnd"/>
      <w:r>
        <w:rPr>
          <w:rFonts w:ascii="Source Code Pro" w:eastAsia="Source Code Pro" w:hAnsi="Source Code Pro" w:cs="Source Code Pro"/>
        </w:rPr>
        <w:t>YOUR_USERNAME]/[YOUR_NEW_REPO]</w:t>
      </w:r>
    </w:p>
    <w:p w14:paraId="07AB1D4D" w14:textId="77777777" w:rsidR="00C47C37" w:rsidRDefault="008E24A7">
      <w:pPr>
        <w:spacing w:after="200"/>
        <w:rPr>
          <w:rFonts w:ascii="Montserrat" w:eastAsia="Montserrat" w:hAnsi="Montserrat" w:cs="Montserrat"/>
          <w:sz w:val="24"/>
          <w:szCs w:val="24"/>
        </w:rPr>
      </w:pPr>
      <w:r>
        <w:br w:type="page"/>
      </w:r>
    </w:p>
    <w:p w14:paraId="07AB1D4E" w14:textId="77777777" w:rsidR="00C47C37" w:rsidRDefault="008E24A7">
      <w:pPr>
        <w:shd w:val="clear" w:color="auto" w:fill="FFFFFF"/>
        <w:spacing w:after="200"/>
        <w:rPr>
          <w:rFonts w:ascii="Montserrat" w:eastAsia="Montserrat" w:hAnsi="Montserrat" w:cs="Montserrat"/>
          <w:b/>
          <w:sz w:val="24"/>
          <w:szCs w:val="24"/>
        </w:rPr>
      </w:pPr>
      <w:r>
        <w:rPr>
          <w:rFonts w:ascii="Montserrat" w:eastAsia="Montserrat" w:hAnsi="Montserrat" w:cs="Montserrat"/>
          <w:b/>
          <w:sz w:val="24"/>
          <w:szCs w:val="24"/>
        </w:rPr>
        <w:lastRenderedPageBreak/>
        <w:t>Lab 2 - Getting to Grips with Git</w:t>
      </w:r>
    </w:p>
    <w:p w14:paraId="07AB1D4F" w14:textId="77777777" w:rsidR="00C47C37" w:rsidRDefault="008E24A7">
      <w:pPr>
        <w:rPr>
          <w:rFonts w:ascii="Montserrat" w:eastAsia="Montserrat" w:hAnsi="Montserrat" w:cs="Montserrat"/>
          <w:i/>
        </w:rPr>
      </w:pPr>
      <w:r>
        <w:rPr>
          <w:rFonts w:ascii="Montserrat" w:eastAsia="Montserrat" w:hAnsi="Montserrat" w:cs="Montserrat"/>
          <w:i/>
        </w:rPr>
        <w:t xml:space="preserve">Note: For the sake of these tutorials, we are assuming you are using a terminal capable of running Bash commands. For Windows users, the recommended terminal program for this is Git Bash, which you can download </w:t>
      </w:r>
      <w:r w:rsidR="00B910CB">
        <w:fldChar w:fldCharType="begin"/>
      </w:r>
      <w:r w:rsidR="00B910CB">
        <w:instrText xml:space="preserve"> HYPERLINK "https://gitforwindows.org/" \h </w:instrText>
      </w:r>
      <w:r w:rsidR="00B910CB">
        <w:fldChar w:fldCharType="separate"/>
      </w:r>
      <w:r>
        <w:rPr>
          <w:rFonts w:ascii="Montserrat" w:eastAsia="Montserrat" w:hAnsi="Montserrat" w:cs="Montserrat"/>
          <w:i/>
          <w:color w:val="1155CC"/>
          <w:u w:val="single"/>
        </w:rPr>
        <w:t>here</w:t>
      </w:r>
      <w:r w:rsidR="00B910CB">
        <w:rPr>
          <w:rFonts w:ascii="Montserrat" w:eastAsia="Montserrat" w:hAnsi="Montserrat" w:cs="Montserrat"/>
          <w:i/>
          <w:color w:val="1155CC"/>
          <w:u w:val="single"/>
        </w:rPr>
        <w:fldChar w:fldCharType="end"/>
      </w:r>
      <w:r>
        <w:rPr>
          <w:rFonts w:ascii="Montserrat" w:eastAsia="Montserrat" w:hAnsi="Montserrat" w:cs="Montserrat"/>
          <w:i/>
        </w:rPr>
        <w:t>.</w:t>
      </w:r>
    </w:p>
    <w:p w14:paraId="07AB1D50" w14:textId="77777777" w:rsidR="00C47C37" w:rsidRDefault="00C47C37">
      <w:pPr>
        <w:rPr>
          <w:rFonts w:ascii="Montserrat" w:eastAsia="Montserrat" w:hAnsi="Montserrat" w:cs="Montserrat"/>
          <w:i/>
        </w:rPr>
      </w:pPr>
    </w:p>
    <w:p w14:paraId="07AB1D51" w14:textId="77777777" w:rsidR="00C47C37" w:rsidRDefault="008E24A7">
      <w:pPr>
        <w:shd w:val="clear" w:color="auto" w:fill="FFFFFF"/>
        <w:spacing w:after="200"/>
        <w:rPr>
          <w:rFonts w:ascii="Montserrat" w:eastAsia="Montserrat" w:hAnsi="Montserrat" w:cs="Montserrat"/>
          <w:sz w:val="24"/>
          <w:szCs w:val="24"/>
        </w:rPr>
      </w:pPr>
      <w:proofErr w:type="gramStart"/>
      <w:r>
        <w:rPr>
          <w:rFonts w:ascii="Montserrat" w:eastAsia="Montserrat" w:hAnsi="Montserrat" w:cs="Montserrat"/>
          <w:sz w:val="24"/>
          <w:szCs w:val="24"/>
        </w:rPr>
        <w:t>Let’s</w:t>
      </w:r>
      <w:proofErr w:type="gramEnd"/>
      <w:r>
        <w:rPr>
          <w:rFonts w:ascii="Montserrat" w:eastAsia="Montserrat" w:hAnsi="Montserrat" w:cs="Montserrat"/>
          <w:sz w:val="24"/>
          <w:szCs w:val="24"/>
        </w:rPr>
        <w:t xml:space="preserve"> put some of these commands to use. </w:t>
      </w:r>
      <w:proofErr w:type="gramStart"/>
      <w:r>
        <w:rPr>
          <w:rFonts w:ascii="Montserrat" w:eastAsia="Montserrat" w:hAnsi="Montserrat" w:cs="Montserrat"/>
          <w:sz w:val="24"/>
          <w:szCs w:val="24"/>
        </w:rPr>
        <w:t>Referring back</w:t>
      </w:r>
      <w:proofErr w:type="gramEnd"/>
      <w:r>
        <w:rPr>
          <w:rFonts w:ascii="Montserrat" w:eastAsia="Montserrat" w:hAnsi="Montserrat" w:cs="Montserrat"/>
          <w:sz w:val="24"/>
          <w:szCs w:val="24"/>
        </w:rPr>
        <w:t xml:space="preserve"> to the commands we’ve covered in this document, do the following:</w:t>
      </w:r>
    </w:p>
    <w:p w14:paraId="07AB1D52" w14:textId="4D2D4596" w:rsidR="00C47C37" w:rsidRDefault="008E24A7">
      <w:pPr>
        <w:numPr>
          <w:ilvl w:val="0"/>
          <w:numId w:val="2"/>
        </w:numPr>
        <w:shd w:val="clear" w:color="auto" w:fill="FFFFFF"/>
        <w:spacing w:after="200"/>
      </w:pPr>
      <w:r>
        <w:rPr>
          <w:rFonts w:ascii="Montserrat" w:eastAsia="Montserrat" w:hAnsi="Montserrat" w:cs="Montserrat"/>
          <w:color w:val="212529"/>
          <w:sz w:val="24"/>
          <w:szCs w:val="24"/>
        </w:rPr>
        <w:t xml:space="preserve">Create a new Git repository in GitHub called </w:t>
      </w:r>
      <w:r>
        <w:rPr>
          <w:rFonts w:ascii="Montserrat" w:eastAsia="Montserrat" w:hAnsi="Montserrat" w:cs="Montserrat"/>
          <w:b/>
          <w:color w:val="212529"/>
          <w:sz w:val="24"/>
          <w:szCs w:val="24"/>
        </w:rPr>
        <w:t>git-practice</w:t>
      </w:r>
      <w:r>
        <w:rPr>
          <w:rFonts w:ascii="Montserrat" w:eastAsia="Montserrat" w:hAnsi="Montserrat" w:cs="Montserrat"/>
          <w:color w:val="212529"/>
          <w:sz w:val="24"/>
          <w:szCs w:val="24"/>
        </w:rPr>
        <w:t xml:space="preserve"> (refer to Intro to Source Control for a refresher</w:t>
      </w:r>
      <w:ins w:id="48" w:author="Andrew Burgess" w:date="2020-11-09T14:26:00Z">
        <w:r w:rsidR="001233D4">
          <w:rPr>
            <w:rFonts w:ascii="Montserrat" w:eastAsia="Montserrat" w:hAnsi="Montserrat" w:cs="Montserrat"/>
            <w:color w:val="212529"/>
            <w:sz w:val="24"/>
            <w:szCs w:val="24"/>
          </w:rPr>
          <w:t xml:space="preserve"> - include a README.md file</w:t>
        </w:r>
      </w:ins>
      <w:r>
        <w:rPr>
          <w:rFonts w:ascii="Montserrat" w:eastAsia="Montserrat" w:hAnsi="Montserrat" w:cs="Montserrat"/>
          <w:color w:val="212529"/>
          <w:sz w:val="24"/>
          <w:szCs w:val="24"/>
        </w:rPr>
        <w:t>)</w:t>
      </w:r>
    </w:p>
    <w:p w14:paraId="07AB1D53" w14:textId="77777777" w:rsidR="00C47C37" w:rsidRDefault="008E24A7">
      <w:pPr>
        <w:numPr>
          <w:ilvl w:val="0"/>
          <w:numId w:val="2"/>
        </w:numPr>
        <w:shd w:val="clear" w:color="auto" w:fill="FFFFFF"/>
        <w:spacing w:after="200"/>
      </w:pPr>
      <w:r>
        <w:rPr>
          <w:rFonts w:ascii="Montserrat" w:eastAsia="Montserrat" w:hAnsi="Montserrat" w:cs="Montserrat"/>
          <w:color w:val="212529"/>
          <w:sz w:val="24"/>
          <w:szCs w:val="24"/>
        </w:rPr>
        <w:t>Clone the repository to your home directory and make it the current working directory with the following commands:</w:t>
      </w:r>
    </w:p>
    <w:p w14:paraId="07AB1D54" w14:textId="77777777" w:rsidR="00C47C37" w:rsidRDefault="008E24A7">
      <w:pPr>
        <w:shd w:val="clear" w:color="auto" w:fill="FFFFFF"/>
        <w:spacing w:after="200"/>
        <w:rPr>
          <w:rFonts w:ascii="Source Code Pro" w:eastAsia="Source Code Pro" w:hAnsi="Source Code Pro" w:cs="Source Code Pro"/>
          <w:color w:val="212529"/>
          <w:sz w:val="21"/>
          <w:szCs w:val="21"/>
        </w:rPr>
      </w:pPr>
      <w:r>
        <w:rPr>
          <w:rFonts w:ascii="Montserrat" w:eastAsia="Montserrat" w:hAnsi="Montserrat" w:cs="Montserrat"/>
          <w:color w:val="212529"/>
          <w:sz w:val="24"/>
          <w:szCs w:val="24"/>
        </w:rPr>
        <w:tab/>
      </w:r>
      <w:r>
        <w:rPr>
          <w:rFonts w:ascii="Source Code Pro" w:eastAsia="Source Code Pro" w:hAnsi="Source Code Pro" w:cs="Source Code Pro"/>
          <w:color w:val="212529"/>
          <w:sz w:val="21"/>
          <w:szCs w:val="21"/>
        </w:rPr>
        <w:t>$ cd ~</w:t>
      </w:r>
    </w:p>
    <w:p w14:paraId="07AB1D55" w14:textId="77777777" w:rsidR="00C47C37" w:rsidRDefault="008E24A7">
      <w:pPr>
        <w:shd w:val="clear" w:color="auto" w:fill="FFFFFF"/>
        <w:spacing w:after="200"/>
        <w:ind w:firstLine="720"/>
        <w:rPr>
          <w:rFonts w:ascii="Source Code Pro" w:eastAsia="Source Code Pro" w:hAnsi="Source Code Pro" w:cs="Source Code Pro"/>
          <w:color w:val="212529"/>
          <w:sz w:val="21"/>
          <w:szCs w:val="21"/>
        </w:rPr>
      </w:pPr>
      <w:r>
        <w:rPr>
          <w:rFonts w:ascii="Source Code Pro" w:eastAsia="Source Code Pro" w:hAnsi="Source Code Pro" w:cs="Source Code Pro"/>
          <w:color w:val="212529"/>
          <w:sz w:val="21"/>
          <w:szCs w:val="21"/>
        </w:rPr>
        <w:t xml:space="preserve">$ git clone </w:t>
      </w:r>
      <w:proofErr w:type="gramStart"/>
      <w:r>
        <w:rPr>
          <w:rFonts w:ascii="Source Code Pro" w:eastAsia="Source Code Pro" w:hAnsi="Source Code Pro" w:cs="Source Code Pro"/>
          <w:color w:val="212529"/>
          <w:sz w:val="21"/>
          <w:szCs w:val="21"/>
        </w:rPr>
        <w:t>https://github.com/[</w:t>
      </w:r>
      <w:proofErr w:type="gramEnd"/>
      <w:r>
        <w:rPr>
          <w:rFonts w:ascii="Source Code Pro" w:eastAsia="Source Code Pro" w:hAnsi="Source Code Pro" w:cs="Source Code Pro"/>
          <w:color w:val="212529"/>
          <w:sz w:val="21"/>
          <w:szCs w:val="21"/>
        </w:rPr>
        <w:t>YOUR_USERNAME]/git-practice</w:t>
      </w:r>
    </w:p>
    <w:p w14:paraId="07AB1D56" w14:textId="77777777" w:rsidR="00C47C37" w:rsidRDefault="008E24A7">
      <w:pPr>
        <w:shd w:val="clear" w:color="auto" w:fill="FFFFFF"/>
        <w:spacing w:after="200"/>
        <w:ind w:firstLine="720"/>
        <w:rPr>
          <w:rFonts w:ascii="Source Code Pro" w:eastAsia="Source Code Pro" w:hAnsi="Source Code Pro" w:cs="Source Code Pro"/>
          <w:color w:val="212529"/>
          <w:sz w:val="21"/>
          <w:szCs w:val="21"/>
        </w:rPr>
      </w:pPr>
      <w:r>
        <w:rPr>
          <w:rFonts w:ascii="Source Code Pro" w:eastAsia="Source Code Pro" w:hAnsi="Source Code Pro" w:cs="Source Code Pro"/>
          <w:color w:val="212529"/>
          <w:sz w:val="21"/>
          <w:szCs w:val="21"/>
        </w:rPr>
        <w:t>$ cd ~/git-practice</w:t>
      </w:r>
    </w:p>
    <w:p w14:paraId="07AB1D57" w14:textId="5359F1FC" w:rsidR="00C47C37" w:rsidRDefault="008E24A7">
      <w:pPr>
        <w:numPr>
          <w:ilvl w:val="0"/>
          <w:numId w:val="2"/>
        </w:numPr>
        <w:shd w:val="clear" w:color="auto" w:fill="FFFFFF"/>
        <w:spacing w:after="200"/>
      </w:pPr>
      <w:commentRangeStart w:id="49"/>
      <w:r>
        <w:rPr>
          <w:rFonts w:ascii="Montserrat" w:eastAsia="Montserrat" w:hAnsi="Montserrat" w:cs="Montserrat"/>
          <w:color w:val="212529"/>
          <w:sz w:val="24"/>
          <w:szCs w:val="24"/>
        </w:rPr>
        <w:t xml:space="preserve">Configure the </w:t>
      </w:r>
      <w:r>
        <w:rPr>
          <w:rFonts w:ascii="Source Code Pro" w:eastAsia="Source Code Pro" w:hAnsi="Source Code Pro" w:cs="Source Code Pro"/>
          <w:color w:val="212529"/>
          <w:sz w:val="24"/>
          <w:szCs w:val="24"/>
        </w:rPr>
        <w:t>user.name</w:t>
      </w:r>
      <w:r>
        <w:rPr>
          <w:rFonts w:ascii="Montserrat" w:eastAsia="Montserrat" w:hAnsi="Montserrat" w:cs="Montserrat"/>
          <w:color w:val="212529"/>
          <w:sz w:val="24"/>
          <w:szCs w:val="24"/>
        </w:rPr>
        <w:t xml:space="preserve"> and </w:t>
      </w:r>
      <w:proofErr w:type="spellStart"/>
      <w:proofErr w:type="gramStart"/>
      <w:r>
        <w:rPr>
          <w:rFonts w:ascii="Source Code Pro" w:eastAsia="Source Code Pro" w:hAnsi="Source Code Pro" w:cs="Source Code Pro"/>
          <w:color w:val="212529"/>
          <w:sz w:val="24"/>
          <w:szCs w:val="24"/>
        </w:rPr>
        <w:t>user.email</w:t>
      </w:r>
      <w:proofErr w:type="spellEnd"/>
      <w:proofErr w:type="gramEnd"/>
      <w:r>
        <w:rPr>
          <w:rFonts w:ascii="Source Code Pro" w:eastAsia="Source Code Pro" w:hAnsi="Source Code Pro" w:cs="Source Code Pro"/>
          <w:color w:val="212529"/>
          <w:sz w:val="24"/>
          <w:szCs w:val="24"/>
        </w:rPr>
        <w:t xml:space="preserve"> </w:t>
      </w:r>
      <w:r>
        <w:rPr>
          <w:rFonts w:ascii="Montserrat" w:eastAsia="Montserrat" w:hAnsi="Montserrat" w:cs="Montserrat"/>
          <w:color w:val="212529"/>
          <w:sz w:val="24"/>
          <w:szCs w:val="24"/>
        </w:rPr>
        <w:t>properties</w:t>
      </w:r>
      <w:ins w:id="50" w:author="Andrew Burgess" w:date="2020-11-09T14:28:00Z">
        <w:r w:rsidR="00666FBB">
          <w:rPr>
            <w:rFonts w:ascii="Montserrat" w:eastAsia="Montserrat" w:hAnsi="Montserrat" w:cs="Montserrat"/>
            <w:color w:val="212529"/>
            <w:sz w:val="24"/>
            <w:szCs w:val="24"/>
          </w:rPr>
          <w:t>.</w:t>
        </w:r>
      </w:ins>
      <w:del w:id="51" w:author="Andrew Burgess" w:date="2020-11-09T14:28:00Z">
        <w:r w:rsidDel="001233D4">
          <w:rPr>
            <w:rFonts w:ascii="Montserrat" w:eastAsia="Montserrat" w:hAnsi="Montserrat" w:cs="Montserrat"/>
            <w:color w:val="212529"/>
            <w:sz w:val="24"/>
            <w:szCs w:val="24"/>
          </w:rPr>
          <w:delText xml:space="preserve"> </w:delText>
        </w:r>
      </w:del>
      <w:del w:id="52" w:author="Andrew Burgess" w:date="2020-11-09T14:27:00Z">
        <w:r w:rsidDel="001233D4">
          <w:rPr>
            <w:rFonts w:ascii="Montserrat" w:eastAsia="Montserrat" w:hAnsi="Montserrat" w:cs="Montserrat"/>
            <w:color w:val="212529"/>
            <w:sz w:val="24"/>
            <w:szCs w:val="24"/>
          </w:rPr>
          <w:delText>globally</w:delText>
        </w:r>
      </w:del>
      <w:commentRangeEnd w:id="49"/>
      <w:r w:rsidR="00666FBB">
        <w:rPr>
          <w:rStyle w:val="CommentReference"/>
        </w:rPr>
        <w:commentReference w:id="49"/>
      </w:r>
    </w:p>
    <w:p w14:paraId="07AB1D58" w14:textId="77777777" w:rsidR="00C47C37" w:rsidRDefault="008E24A7">
      <w:pPr>
        <w:numPr>
          <w:ilvl w:val="0"/>
          <w:numId w:val="2"/>
        </w:numPr>
        <w:shd w:val="clear" w:color="auto" w:fill="FFFFFF"/>
        <w:spacing w:after="200"/>
      </w:pPr>
      <w:r>
        <w:rPr>
          <w:rFonts w:ascii="Montserrat" w:eastAsia="Montserrat" w:hAnsi="Montserrat" w:cs="Montserrat"/>
          <w:color w:val="212529"/>
          <w:sz w:val="24"/>
          <w:szCs w:val="24"/>
        </w:rPr>
        <w:t>Run the following command to create some files in the repository:</w:t>
      </w:r>
    </w:p>
    <w:p w14:paraId="07AB1D59" w14:textId="77777777" w:rsidR="00C47C37" w:rsidRDefault="008E24A7">
      <w:pPr>
        <w:shd w:val="clear" w:color="auto" w:fill="FFFFFF"/>
        <w:spacing w:after="200"/>
        <w:rPr>
          <w:rFonts w:ascii="Montserrat" w:eastAsia="Montserrat" w:hAnsi="Montserrat" w:cs="Montserrat"/>
          <w:color w:val="212529"/>
          <w:sz w:val="24"/>
          <w:szCs w:val="24"/>
        </w:rPr>
      </w:pPr>
      <w:r>
        <w:rPr>
          <w:rFonts w:ascii="Source Code Pro" w:eastAsia="Source Code Pro" w:hAnsi="Source Code Pro" w:cs="Source Code Pro"/>
          <w:color w:val="212529"/>
          <w:sz w:val="21"/>
          <w:szCs w:val="21"/>
        </w:rPr>
        <w:tab/>
        <w:t xml:space="preserve">$ touch file.java </w:t>
      </w:r>
      <w:proofErr w:type="spellStart"/>
      <w:r>
        <w:rPr>
          <w:rFonts w:ascii="Source Code Pro" w:eastAsia="Source Code Pro" w:hAnsi="Source Code Pro" w:cs="Source Code Pro"/>
          <w:color w:val="212529"/>
          <w:sz w:val="21"/>
          <w:szCs w:val="21"/>
        </w:rPr>
        <w:t>file.cs</w:t>
      </w:r>
      <w:proofErr w:type="spellEnd"/>
      <w:r>
        <w:rPr>
          <w:rFonts w:ascii="Source Code Pro" w:eastAsia="Source Code Pro" w:hAnsi="Source Code Pro" w:cs="Source Code Pro"/>
          <w:color w:val="212529"/>
          <w:sz w:val="21"/>
          <w:szCs w:val="21"/>
        </w:rPr>
        <w:t xml:space="preserve"> file1.txt file2.txt</w:t>
      </w:r>
    </w:p>
    <w:p w14:paraId="07AB1D5A" w14:textId="77777777" w:rsidR="00C47C37" w:rsidRDefault="008E24A7">
      <w:pPr>
        <w:numPr>
          <w:ilvl w:val="0"/>
          <w:numId w:val="2"/>
        </w:numPr>
        <w:shd w:val="clear" w:color="auto" w:fill="FFFFFF"/>
        <w:spacing w:after="200"/>
      </w:pPr>
      <w:r>
        <w:rPr>
          <w:rFonts w:ascii="Montserrat" w:eastAsia="Montserrat" w:hAnsi="Montserrat" w:cs="Montserrat"/>
          <w:color w:val="212529"/>
          <w:sz w:val="24"/>
          <w:szCs w:val="24"/>
        </w:rPr>
        <w:t>Stage the java file and commit it</w:t>
      </w:r>
    </w:p>
    <w:p w14:paraId="07AB1D5B" w14:textId="77777777" w:rsidR="00C47C37" w:rsidRDefault="008E24A7">
      <w:pPr>
        <w:numPr>
          <w:ilvl w:val="0"/>
          <w:numId w:val="2"/>
        </w:numPr>
        <w:shd w:val="clear" w:color="auto" w:fill="FFFFFF"/>
        <w:spacing w:after="200"/>
      </w:pPr>
      <w:r>
        <w:rPr>
          <w:rFonts w:ascii="Montserrat" w:eastAsia="Montserrat" w:hAnsi="Montserrat" w:cs="Montserrat"/>
          <w:color w:val="212529"/>
          <w:sz w:val="24"/>
          <w:szCs w:val="24"/>
        </w:rPr>
        <w:t>Stage all text files and commit them</w:t>
      </w:r>
    </w:p>
    <w:p w14:paraId="07AB1D5C" w14:textId="77777777" w:rsidR="00C47C37" w:rsidRDefault="008E24A7">
      <w:pPr>
        <w:numPr>
          <w:ilvl w:val="0"/>
          <w:numId w:val="2"/>
        </w:numPr>
        <w:shd w:val="clear" w:color="auto" w:fill="FFFFFF"/>
        <w:spacing w:after="200"/>
      </w:pPr>
      <w:r>
        <w:rPr>
          <w:rFonts w:ascii="Montserrat" w:eastAsia="Montserrat" w:hAnsi="Montserrat" w:cs="Montserrat"/>
          <w:color w:val="212529"/>
          <w:sz w:val="24"/>
          <w:szCs w:val="24"/>
        </w:rPr>
        <w:t>Push the changes to your remote repository</w:t>
      </w:r>
    </w:p>
    <w:p w14:paraId="07AB1D5D" w14:textId="77777777" w:rsidR="00C47C37" w:rsidRDefault="008E24A7">
      <w:pPr>
        <w:numPr>
          <w:ilvl w:val="0"/>
          <w:numId w:val="2"/>
        </w:numPr>
        <w:shd w:val="clear" w:color="auto" w:fill="FFFFFF"/>
        <w:spacing w:after="200"/>
      </w:pPr>
      <w:r>
        <w:rPr>
          <w:rFonts w:ascii="Montserrat" w:eastAsia="Montserrat" w:hAnsi="Montserrat" w:cs="Montserrat"/>
          <w:color w:val="212529"/>
          <w:sz w:val="24"/>
          <w:szCs w:val="24"/>
        </w:rPr>
        <w:t>Add a new file called file.py:</w:t>
      </w:r>
    </w:p>
    <w:p w14:paraId="07AB1D5E" w14:textId="77777777" w:rsidR="00C47C37" w:rsidRDefault="008E24A7">
      <w:pPr>
        <w:shd w:val="clear" w:color="auto" w:fill="FFFFFF"/>
        <w:spacing w:after="200"/>
        <w:ind w:left="720"/>
        <w:rPr>
          <w:rFonts w:ascii="Source Code Pro" w:eastAsia="Source Code Pro" w:hAnsi="Source Code Pro" w:cs="Source Code Pro"/>
          <w:color w:val="212529"/>
          <w:sz w:val="21"/>
          <w:szCs w:val="21"/>
        </w:rPr>
      </w:pPr>
      <w:r>
        <w:rPr>
          <w:rFonts w:ascii="Source Code Pro" w:eastAsia="Source Code Pro" w:hAnsi="Source Code Pro" w:cs="Source Code Pro"/>
          <w:color w:val="212529"/>
          <w:sz w:val="21"/>
          <w:szCs w:val="21"/>
        </w:rPr>
        <w:t>$ touch file.py</w:t>
      </w:r>
    </w:p>
    <w:p w14:paraId="07AB1D5F" w14:textId="77777777" w:rsidR="00C47C37" w:rsidRDefault="008E24A7">
      <w:pPr>
        <w:numPr>
          <w:ilvl w:val="0"/>
          <w:numId w:val="2"/>
        </w:numPr>
        <w:shd w:val="clear" w:color="auto" w:fill="FFFFFF"/>
        <w:spacing w:after="200"/>
      </w:pPr>
      <w:r>
        <w:rPr>
          <w:rFonts w:ascii="Montserrat" w:eastAsia="Montserrat" w:hAnsi="Montserrat" w:cs="Montserrat"/>
          <w:color w:val="212529"/>
          <w:sz w:val="24"/>
          <w:szCs w:val="24"/>
        </w:rPr>
        <w:t>Stage all files and commit them</w:t>
      </w:r>
    </w:p>
    <w:p w14:paraId="07AB1D60" w14:textId="77777777" w:rsidR="00C47C37" w:rsidRDefault="008E24A7">
      <w:pPr>
        <w:numPr>
          <w:ilvl w:val="0"/>
          <w:numId w:val="2"/>
        </w:numPr>
        <w:shd w:val="clear" w:color="auto" w:fill="FFFFFF"/>
        <w:spacing w:after="200"/>
      </w:pPr>
      <w:r>
        <w:rPr>
          <w:rFonts w:ascii="Montserrat" w:eastAsia="Montserrat" w:hAnsi="Montserrat" w:cs="Montserrat"/>
          <w:color w:val="212529"/>
          <w:sz w:val="24"/>
          <w:szCs w:val="24"/>
        </w:rPr>
        <w:t>Push the changes to your remote repository</w:t>
      </w:r>
      <w:r>
        <w:br w:type="page"/>
      </w:r>
    </w:p>
    <w:p w14:paraId="07AB1D61" w14:textId="77777777" w:rsidR="00C47C37" w:rsidRDefault="008E24A7">
      <w:pPr>
        <w:pStyle w:val="Heading2"/>
        <w:spacing w:after="200"/>
      </w:pPr>
      <w:bookmarkStart w:id="53" w:name="_dtwo22tnj1z5" w:colFirst="0" w:colLast="0"/>
      <w:bookmarkEnd w:id="53"/>
      <w:r>
        <w:lastRenderedPageBreak/>
        <w:t>Lab 3 - Branching</w:t>
      </w:r>
    </w:p>
    <w:p w14:paraId="07AB1D62" w14:textId="77777777" w:rsidR="00C47C37" w:rsidRDefault="008E24A7">
      <w:pPr>
        <w:spacing w:after="200"/>
        <w:rPr>
          <w:rFonts w:ascii="Montserrat" w:eastAsia="Montserrat" w:hAnsi="Montserrat" w:cs="Montserrat"/>
          <w:i/>
          <w:sz w:val="24"/>
          <w:szCs w:val="24"/>
        </w:rPr>
      </w:pPr>
      <w:r>
        <w:rPr>
          <w:rFonts w:ascii="Montserrat" w:eastAsia="Montserrat" w:hAnsi="Montserrat" w:cs="Montserrat"/>
          <w:i/>
          <w:sz w:val="24"/>
          <w:szCs w:val="24"/>
        </w:rPr>
        <w:t xml:space="preserve">Note: For the sake of these tutorials, we are assuming you are using a terminal capable of running Bash commands. For Windows users, the recommended terminal program for this is Git Bash, which you can download </w:t>
      </w:r>
      <w:r w:rsidR="00B910CB">
        <w:fldChar w:fldCharType="begin"/>
      </w:r>
      <w:r w:rsidR="00B910CB">
        <w:instrText xml:space="preserve"> HYPERLINK "https://gitforwindows.org/" \h </w:instrText>
      </w:r>
      <w:r w:rsidR="00B910CB">
        <w:fldChar w:fldCharType="separate"/>
      </w:r>
      <w:r>
        <w:rPr>
          <w:rFonts w:ascii="Montserrat" w:eastAsia="Montserrat" w:hAnsi="Montserrat" w:cs="Montserrat"/>
          <w:i/>
          <w:color w:val="1155CC"/>
          <w:sz w:val="24"/>
          <w:szCs w:val="24"/>
          <w:u w:val="single"/>
        </w:rPr>
        <w:t>here</w:t>
      </w:r>
      <w:r w:rsidR="00B910CB">
        <w:rPr>
          <w:rFonts w:ascii="Montserrat" w:eastAsia="Montserrat" w:hAnsi="Montserrat" w:cs="Montserrat"/>
          <w:i/>
          <w:color w:val="1155CC"/>
          <w:sz w:val="24"/>
          <w:szCs w:val="24"/>
          <w:u w:val="single"/>
        </w:rPr>
        <w:fldChar w:fldCharType="end"/>
      </w:r>
      <w:r>
        <w:rPr>
          <w:rFonts w:ascii="Montserrat" w:eastAsia="Montserrat" w:hAnsi="Montserrat" w:cs="Montserrat"/>
          <w:i/>
          <w:sz w:val="24"/>
          <w:szCs w:val="24"/>
        </w:rPr>
        <w:t>.</w:t>
      </w:r>
    </w:p>
    <w:p w14:paraId="07AB1D63" w14:textId="77777777" w:rsidR="00C47C37" w:rsidRDefault="008E24A7">
      <w:pPr>
        <w:spacing w:after="200"/>
        <w:rPr>
          <w:rFonts w:ascii="Montserrat" w:eastAsia="Montserrat" w:hAnsi="Montserrat" w:cs="Montserrat"/>
          <w:sz w:val="24"/>
          <w:szCs w:val="24"/>
        </w:rPr>
      </w:pPr>
      <w:r>
        <w:rPr>
          <w:rFonts w:ascii="Montserrat" w:eastAsia="Montserrat" w:hAnsi="Montserrat" w:cs="Montserrat"/>
          <w:sz w:val="24"/>
          <w:szCs w:val="24"/>
        </w:rPr>
        <w:t>Follow along with these tasks to get familiar with branching in Git.</w:t>
      </w:r>
    </w:p>
    <w:p w14:paraId="2B06BF38" w14:textId="4167E5D3" w:rsidR="00666FBB" w:rsidRPr="00666FBB" w:rsidRDefault="00666FBB">
      <w:pPr>
        <w:numPr>
          <w:ilvl w:val="0"/>
          <w:numId w:val="3"/>
        </w:numPr>
        <w:shd w:val="clear" w:color="auto" w:fill="FFFFFF"/>
        <w:spacing w:after="200"/>
        <w:rPr>
          <w:ins w:id="54" w:author="Andrew Burgess" w:date="2020-11-09T14:33:00Z"/>
          <w:rPrChange w:id="55" w:author="Andrew Burgess" w:date="2020-11-09T14:33:00Z">
            <w:rPr>
              <w:ins w:id="56" w:author="Andrew Burgess" w:date="2020-11-09T14:33:00Z"/>
              <w:rFonts w:ascii="Montserrat" w:eastAsia="Montserrat" w:hAnsi="Montserrat" w:cs="Montserrat"/>
              <w:color w:val="212529"/>
              <w:sz w:val="24"/>
              <w:szCs w:val="24"/>
            </w:rPr>
          </w:rPrChange>
        </w:rPr>
      </w:pPr>
      <w:commentRangeStart w:id="57"/>
      <w:ins w:id="58" w:author="Andrew Burgess" w:date="2020-11-09T14:33:00Z">
        <w:r>
          <w:rPr>
            <w:rFonts w:ascii="Montserrat" w:eastAsia="Montserrat" w:hAnsi="Montserrat" w:cs="Montserrat"/>
            <w:color w:val="212529"/>
            <w:sz w:val="24"/>
            <w:szCs w:val="24"/>
          </w:rPr>
          <w:t xml:space="preserve">Run the command </w:t>
        </w:r>
        <w:r>
          <w:rPr>
            <w:rFonts w:ascii="Courier New" w:eastAsia="Courier New" w:hAnsi="Courier New" w:cs="Courier New"/>
            <w:color w:val="E83E8C"/>
            <w:sz w:val="21"/>
            <w:szCs w:val="21"/>
          </w:rPr>
          <w:t>cd ~</w:t>
        </w:r>
        <w:commentRangeEnd w:id="57"/>
        <w:r>
          <w:rPr>
            <w:rStyle w:val="CommentReference"/>
          </w:rPr>
          <w:commentReference w:id="57"/>
        </w:r>
      </w:ins>
    </w:p>
    <w:p w14:paraId="07AB1D64" w14:textId="3CA542F7" w:rsidR="00C47C37" w:rsidRDefault="008E24A7">
      <w:pPr>
        <w:numPr>
          <w:ilvl w:val="0"/>
          <w:numId w:val="3"/>
        </w:numPr>
        <w:shd w:val="clear" w:color="auto" w:fill="FFFFFF"/>
        <w:spacing w:after="200"/>
      </w:pPr>
      <w:r>
        <w:rPr>
          <w:rFonts w:ascii="Montserrat" w:eastAsia="Montserrat" w:hAnsi="Montserrat" w:cs="Montserrat"/>
          <w:color w:val="212529"/>
          <w:sz w:val="24"/>
          <w:szCs w:val="24"/>
        </w:rPr>
        <w:t xml:space="preserve">Run the command </w:t>
      </w:r>
      <w:r>
        <w:rPr>
          <w:rFonts w:ascii="Courier New" w:eastAsia="Courier New" w:hAnsi="Courier New" w:cs="Courier New"/>
          <w:color w:val="E83E8C"/>
          <w:sz w:val="21"/>
          <w:szCs w:val="21"/>
        </w:rPr>
        <w:t>git clone https://github.com/jordan-grindrod/scripts.git</w:t>
      </w:r>
    </w:p>
    <w:p w14:paraId="07AB1D65" w14:textId="77777777" w:rsidR="00C47C37" w:rsidRDefault="008E24A7">
      <w:pPr>
        <w:numPr>
          <w:ilvl w:val="0"/>
          <w:numId w:val="3"/>
        </w:numPr>
        <w:shd w:val="clear" w:color="auto" w:fill="FFFFFF"/>
        <w:spacing w:after="200"/>
      </w:pPr>
      <w:r>
        <w:rPr>
          <w:rFonts w:ascii="Montserrat" w:eastAsia="Montserrat" w:hAnsi="Montserrat" w:cs="Montserrat"/>
          <w:color w:val="212529"/>
          <w:sz w:val="24"/>
          <w:szCs w:val="24"/>
        </w:rPr>
        <w:t xml:space="preserve">Run the command </w:t>
      </w:r>
      <w:proofErr w:type="gramStart"/>
      <w:r>
        <w:rPr>
          <w:rFonts w:ascii="Courier New" w:eastAsia="Courier New" w:hAnsi="Courier New" w:cs="Courier New"/>
          <w:color w:val="E83E8C"/>
          <w:sz w:val="21"/>
          <w:szCs w:val="21"/>
        </w:rPr>
        <w:t>cd .</w:t>
      </w:r>
      <w:proofErr w:type="gramEnd"/>
      <w:r>
        <w:rPr>
          <w:rFonts w:ascii="Courier New" w:eastAsia="Courier New" w:hAnsi="Courier New" w:cs="Courier New"/>
          <w:color w:val="E83E8C"/>
          <w:sz w:val="21"/>
          <w:szCs w:val="21"/>
        </w:rPr>
        <w:t>/scripts</w:t>
      </w:r>
    </w:p>
    <w:p w14:paraId="07AB1D66" w14:textId="77777777" w:rsidR="00C47C37" w:rsidRDefault="008E24A7">
      <w:pPr>
        <w:numPr>
          <w:ilvl w:val="0"/>
          <w:numId w:val="3"/>
        </w:numPr>
        <w:shd w:val="clear" w:color="auto" w:fill="FFFFFF"/>
        <w:spacing w:after="200"/>
      </w:pPr>
      <w:r>
        <w:rPr>
          <w:rFonts w:ascii="Montserrat" w:eastAsia="Montserrat" w:hAnsi="Montserrat" w:cs="Montserrat"/>
          <w:color w:val="212529"/>
          <w:sz w:val="24"/>
          <w:szCs w:val="24"/>
        </w:rPr>
        <w:t>See which branches are currently configured for that repository</w:t>
      </w:r>
    </w:p>
    <w:p w14:paraId="07AB1D67" w14:textId="77777777" w:rsidR="00C47C37" w:rsidRDefault="008E24A7">
      <w:pPr>
        <w:numPr>
          <w:ilvl w:val="0"/>
          <w:numId w:val="3"/>
        </w:numPr>
        <w:shd w:val="clear" w:color="auto" w:fill="FFFFFF"/>
        <w:spacing w:after="200"/>
      </w:pPr>
      <w:r>
        <w:rPr>
          <w:rFonts w:ascii="Montserrat" w:eastAsia="Montserrat" w:hAnsi="Montserrat" w:cs="Montserrat"/>
          <w:color w:val="212529"/>
          <w:sz w:val="24"/>
          <w:szCs w:val="24"/>
        </w:rPr>
        <w:t xml:space="preserve">Create a new branch called </w:t>
      </w:r>
      <w:r>
        <w:rPr>
          <w:rFonts w:ascii="Courier New" w:eastAsia="Courier New" w:hAnsi="Courier New" w:cs="Courier New"/>
          <w:color w:val="E83E8C"/>
          <w:sz w:val="21"/>
          <w:szCs w:val="21"/>
        </w:rPr>
        <w:t>develop</w:t>
      </w:r>
    </w:p>
    <w:p w14:paraId="07AB1D68" w14:textId="77777777" w:rsidR="00C47C37" w:rsidRDefault="008E24A7">
      <w:pPr>
        <w:numPr>
          <w:ilvl w:val="0"/>
          <w:numId w:val="3"/>
        </w:numPr>
        <w:shd w:val="clear" w:color="auto" w:fill="FFFFFF"/>
        <w:spacing w:after="200"/>
      </w:pPr>
      <w:r>
        <w:rPr>
          <w:rFonts w:ascii="Montserrat" w:eastAsia="Montserrat" w:hAnsi="Montserrat" w:cs="Montserrat"/>
          <w:color w:val="212529"/>
          <w:sz w:val="24"/>
          <w:szCs w:val="24"/>
        </w:rPr>
        <w:t xml:space="preserve">From </w:t>
      </w:r>
      <w:r>
        <w:rPr>
          <w:rFonts w:ascii="Courier New" w:eastAsia="Courier New" w:hAnsi="Courier New" w:cs="Courier New"/>
          <w:color w:val="E83E8C"/>
          <w:sz w:val="21"/>
          <w:szCs w:val="21"/>
        </w:rPr>
        <w:t>develop</w:t>
      </w:r>
      <w:r>
        <w:rPr>
          <w:rFonts w:ascii="Montserrat" w:eastAsia="Montserrat" w:hAnsi="Montserrat" w:cs="Montserrat"/>
          <w:color w:val="212529"/>
          <w:sz w:val="24"/>
          <w:szCs w:val="24"/>
        </w:rPr>
        <w:t xml:space="preserve">, checkout to a new branch called </w:t>
      </w:r>
      <w:proofErr w:type="gramStart"/>
      <w:r>
        <w:rPr>
          <w:rFonts w:ascii="Courier New" w:eastAsia="Courier New" w:hAnsi="Courier New" w:cs="Courier New"/>
          <w:color w:val="E83E8C"/>
          <w:sz w:val="21"/>
          <w:szCs w:val="21"/>
        </w:rPr>
        <w:t>issue-1</w:t>
      </w:r>
      <w:proofErr w:type="gramEnd"/>
    </w:p>
    <w:p w14:paraId="07AB1D69" w14:textId="77777777" w:rsidR="00C47C37" w:rsidRDefault="008E24A7">
      <w:pPr>
        <w:numPr>
          <w:ilvl w:val="0"/>
          <w:numId w:val="3"/>
        </w:numPr>
        <w:shd w:val="clear" w:color="auto" w:fill="FFFFFF"/>
        <w:spacing w:after="200"/>
      </w:pPr>
      <w:r>
        <w:rPr>
          <w:rFonts w:ascii="Montserrat" w:eastAsia="Montserrat" w:hAnsi="Montserrat" w:cs="Montserrat"/>
          <w:color w:val="212529"/>
          <w:sz w:val="24"/>
          <w:szCs w:val="24"/>
        </w:rPr>
        <w:t xml:space="preserve">Delete the </w:t>
      </w:r>
      <w:r>
        <w:rPr>
          <w:rFonts w:ascii="Courier New" w:eastAsia="Courier New" w:hAnsi="Courier New" w:cs="Courier New"/>
          <w:color w:val="E83E8C"/>
          <w:sz w:val="21"/>
          <w:szCs w:val="21"/>
        </w:rPr>
        <w:t>issue-1</w:t>
      </w:r>
      <w:r>
        <w:rPr>
          <w:rFonts w:ascii="Montserrat" w:eastAsia="Montserrat" w:hAnsi="Montserrat" w:cs="Montserrat"/>
          <w:color w:val="212529"/>
          <w:sz w:val="24"/>
          <w:szCs w:val="24"/>
        </w:rPr>
        <w:t xml:space="preserve"> and </w:t>
      </w:r>
      <w:r>
        <w:rPr>
          <w:rFonts w:ascii="Courier New" w:eastAsia="Courier New" w:hAnsi="Courier New" w:cs="Courier New"/>
          <w:color w:val="E83E8C"/>
          <w:sz w:val="21"/>
          <w:szCs w:val="21"/>
        </w:rPr>
        <w:t>develop</w:t>
      </w:r>
      <w:r>
        <w:rPr>
          <w:rFonts w:ascii="Montserrat" w:eastAsia="Montserrat" w:hAnsi="Montserrat" w:cs="Montserrat"/>
          <w:color w:val="212529"/>
          <w:sz w:val="24"/>
          <w:szCs w:val="24"/>
        </w:rPr>
        <w:t xml:space="preserve"> branches</w:t>
      </w:r>
    </w:p>
    <w:p w14:paraId="07AB1D6A" w14:textId="77777777" w:rsidR="00C47C37" w:rsidRDefault="008E24A7">
      <w:pPr>
        <w:spacing w:after="200"/>
        <w:rPr>
          <w:rFonts w:ascii="Montserrat" w:eastAsia="Montserrat" w:hAnsi="Montserrat" w:cs="Montserrat"/>
          <w:sz w:val="24"/>
          <w:szCs w:val="24"/>
        </w:rPr>
      </w:pPr>
      <w:r>
        <w:br w:type="page"/>
      </w:r>
    </w:p>
    <w:p w14:paraId="07AB1D6B" w14:textId="77777777" w:rsidR="00C47C37" w:rsidRDefault="008E24A7">
      <w:pPr>
        <w:pStyle w:val="Heading2"/>
        <w:keepNext w:val="0"/>
        <w:keepLines w:val="0"/>
        <w:spacing w:after="200"/>
      </w:pPr>
      <w:bookmarkStart w:id="59" w:name="_fy5puy3uomcd" w:colFirst="0" w:colLast="0"/>
      <w:bookmarkEnd w:id="59"/>
      <w:r>
        <w:lastRenderedPageBreak/>
        <w:t>Lab 4a - Forking a repository</w:t>
      </w:r>
    </w:p>
    <w:p w14:paraId="07AB1D6C" w14:textId="77777777" w:rsidR="00C47C37" w:rsidRDefault="008E24A7">
      <w:pPr>
        <w:spacing w:after="200"/>
        <w:rPr>
          <w:rFonts w:ascii="Montserrat" w:eastAsia="Montserrat" w:hAnsi="Montserrat" w:cs="Montserrat"/>
          <w:sz w:val="24"/>
          <w:szCs w:val="24"/>
        </w:rPr>
      </w:pPr>
      <w:r>
        <w:rPr>
          <w:rFonts w:ascii="Montserrat" w:eastAsia="Montserrat" w:hAnsi="Montserrat" w:cs="Montserrat"/>
          <w:i/>
        </w:rPr>
        <w:t xml:space="preserve">Note: For the sake of these tutorials, we are assuming you are using a terminal capable of running Bash commands. For Windows users, the recommended terminal program for this is Git Bash, which you can download </w:t>
      </w:r>
      <w:r w:rsidR="00B910CB">
        <w:fldChar w:fldCharType="begin"/>
      </w:r>
      <w:r w:rsidR="00B910CB">
        <w:instrText xml:space="preserve"> HYPERLINK "https://gitforwindows.org/" \h </w:instrText>
      </w:r>
      <w:r w:rsidR="00B910CB">
        <w:fldChar w:fldCharType="separate"/>
      </w:r>
      <w:r>
        <w:rPr>
          <w:rFonts w:ascii="Montserrat" w:eastAsia="Montserrat" w:hAnsi="Montserrat" w:cs="Montserrat"/>
          <w:i/>
          <w:u w:val="single"/>
        </w:rPr>
        <w:t>here</w:t>
      </w:r>
      <w:r w:rsidR="00B910CB">
        <w:rPr>
          <w:rFonts w:ascii="Montserrat" w:eastAsia="Montserrat" w:hAnsi="Montserrat" w:cs="Montserrat"/>
          <w:i/>
          <w:u w:val="single"/>
        </w:rPr>
        <w:fldChar w:fldCharType="end"/>
      </w:r>
      <w:r>
        <w:rPr>
          <w:rFonts w:ascii="Montserrat" w:eastAsia="Montserrat" w:hAnsi="Montserrat" w:cs="Montserrat"/>
          <w:i/>
        </w:rPr>
        <w:t>.</w:t>
      </w:r>
    </w:p>
    <w:p w14:paraId="07AB1D6D" w14:textId="77777777" w:rsidR="00C47C37" w:rsidRDefault="008E24A7">
      <w:pPr>
        <w:shd w:val="clear" w:color="auto" w:fill="FFFFFF"/>
        <w:spacing w:after="200"/>
        <w:rPr>
          <w:rFonts w:ascii="Montserrat" w:eastAsia="Montserrat" w:hAnsi="Montserrat" w:cs="Montserrat"/>
          <w:sz w:val="24"/>
          <w:szCs w:val="24"/>
        </w:rPr>
      </w:pPr>
      <w:r>
        <w:rPr>
          <w:rFonts w:ascii="Montserrat" w:eastAsia="Montserrat" w:hAnsi="Montserrat" w:cs="Montserrat"/>
          <w:sz w:val="24"/>
          <w:szCs w:val="24"/>
        </w:rPr>
        <w:t>This practice gets you to fork a remote repository.</w:t>
      </w:r>
    </w:p>
    <w:p w14:paraId="07AB1D6E" w14:textId="77777777" w:rsidR="00C47C37" w:rsidRDefault="008E24A7">
      <w:pPr>
        <w:numPr>
          <w:ilvl w:val="0"/>
          <w:numId w:val="1"/>
        </w:numPr>
        <w:shd w:val="clear" w:color="auto" w:fill="FFFFFF"/>
        <w:spacing w:after="200"/>
        <w:rPr>
          <w:color w:val="000000"/>
        </w:rPr>
      </w:pPr>
      <w:r>
        <w:rPr>
          <w:rFonts w:ascii="Montserrat" w:eastAsia="Montserrat" w:hAnsi="Montserrat" w:cs="Montserrat"/>
          <w:sz w:val="24"/>
          <w:szCs w:val="24"/>
        </w:rPr>
        <w:t xml:space="preserve">Make sure </w:t>
      </w:r>
      <w:proofErr w:type="gramStart"/>
      <w:r>
        <w:rPr>
          <w:rFonts w:ascii="Montserrat" w:eastAsia="Montserrat" w:hAnsi="Montserrat" w:cs="Montserrat"/>
          <w:sz w:val="24"/>
          <w:szCs w:val="24"/>
        </w:rPr>
        <w:t>you're</w:t>
      </w:r>
      <w:proofErr w:type="gramEnd"/>
      <w:r>
        <w:rPr>
          <w:rFonts w:ascii="Montserrat" w:eastAsia="Montserrat" w:hAnsi="Montserrat" w:cs="Montserrat"/>
          <w:sz w:val="24"/>
          <w:szCs w:val="24"/>
        </w:rPr>
        <w:t xml:space="preserve"> logged into your GitHub account</w:t>
      </w:r>
    </w:p>
    <w:p w14:paraId="07AB1D6F" w14:textId="1985DC4A" w:rsidR="00C47C37" w:rsidRDefault="008E24A7">
      <w:pPr>
        <w:numPr>
          <w:ilvl w:val="0"/>
          <w:numId w:val="1"/>
        </w:numPr>
        <w:shd w:val="clear" w:color="auto" w:fill="FFFFFF"/>
        <w:spacing w:after="200"/>
        <w:rPr>
          <w:color w:val="000000"/>
        </w:rPr>
      </w:pPr>
      <w:r>
        <w:rPr>
          <w:rFonts w:ascii="Montserrat" w:eastAsia="Montserrat" w:hAnsi="Montserrat" w:cs="Montserrat"/>
          <w:sz w:val="24"/>
          <w:szCs w:val="24"/>
        </w:rPr>
        <w:t xml:space="preserve">Go to any public repository available. </w:t>
      </w:r>
      <w:r w:rsidR="00B910CB">
        <w:fldChar w:fldCharType="begin"/>
      </w:r>
      <w:ins w:id="60" w:author="Andrew Burgess" w:date="2020-11-09T14:48:00Z">
        <w:r w:rsidR="00C47007">
          <w:instrText xml:space="preserve">HYPERLINK "https://github.com/tvaidotas/FlaskAppBasic" \h </w:instrText>
        </w:r>
      </w:ins>
      <w:del w:id="61" w:author="Andrew Burgess" w:date="2020-11-09T14:48:00Z">
        <w:r w:rsidR="00B910CB" w:rsidDel="00C47007">
          <w:delInstrText xml:space="preserve"> HYPERLINK "https://github.com/tvaid</w:delInstrText>
        </w:r>
        <w:r w:rsidR="00B910CB" w:rsidDel="00C47007">
          <w:delInstrText xml:space="preserve">otas/FlaskAppBasic" \h </w:delInstrText>
        </w:r>
      </w:del>
      <w:ins w:id="62" w:author="Andrew Burgess" w:date="2020-11-09T14:48:00Z"/>
      <w:r w:rsidR="00B910CB">
        <w:fldChar w:fldCharType="separate"/>
      </w:r>
      <w:r>
        <w:rPr>
          <w:rFonts w:ascii="Montserrat" w:eastAsia="Montserrat" w:hAnsi="Montserrat" w:cs="Montserrat"/>
          <w:sz w:val="24"/>
          <w:szCs w:val="24"/>
        </w:rPr>
        <w:t>This one</w:t>
      </w:r>
      <w:r w:rsidR="00B910CB">
        <w:rPr>
          <w:rFonts w:ascii="Montserrat" w:eastAsia="Montserrat" w:hAnsi="Montserrat" w:cs="Montserrat"/>
          <w:sz w:val="24"/>
          <w:szCs w:val="24"/>
        </w:rPr>
        <w:fldChar w:fldCharType="end"/>
      </w:r>
      <w:r>
        <w:rPr>
          <w:rFonts w:ascii="Montserrat" w:eastAsia="Montserrat" w:hAnsi="Montserrat" w:cs="Montserrat"/>
          <w:sz w:val="24"/>
          <w:szCs w:val="24"/>
        </w:rPr>
        <w:t xml:space="preserve"> for example</w:t>
      </w:r>
      <w:ins w:id="63" w:author="Andrew Burgess" w:date="2020-11-09T14:48:00Z">
        <w:r w:rsidR="00C47007">
          <w:rPr>
            <w:rFonts w:ascii="Montserrat" w:eastAsia="Montserrat" w:hAnsi="Montserrat" w:cs="Montserrat"/>
            <w:sz w:val="24"/>
            <w:szCs w:val="24"/>
          </w:rPr>
          <w:t>:</w:t>
        </w:r>
        <w:r w:rsidR="00C47007">
          <w:rPr>
            <w:rFonts w:ascii="Montserrat" w:eastAsia="Montserrat" w:hAnsi="Montserrat" w:cs="Montserrat"/>
            <w:sz w:val="24"/>
            <w:szCs w:val="24"/>
          </w:rPr>
          <w:br/>
        </w:r>
        <w:commentRangeStart w:id="64"/>
        <w:r w:rsidR="00C47007" w:rsidRPr="00C47007">
          <w:rPr>
            <w:rFonts w:ascii="Montserrat" w:eastAsia="Montserrat" w:hAnsi="Montserrat" w:cs="Montserrat"/>
            <w:sz w:val="24"/>
            <w:szCs w:val="24"/>
          </w:rPr>
          <w:t>https://github.com/</w:t>
        </w:r>
      </w:ins>
      <w:ins w:id="65" w:author="Andrew Burgess" w:date="2020-11-09T15:06:00Z">
        <w:r w:rsidR="002B6298">
          <w:rPr>
            <w:rFonts w:ascii="Montserrat" w:eastAsia="Montserrat" w:hAnsi="Montserrat" w:cs="Montserrat"/>
            <w:sz w:val="24"/>
            <w:szCs w:val="24"/>
          </w:rPr>
          <w:t>qa-apprenticeships</w:t>
        </w:r>
      </w:ins>
      <w:ins w:id="66" w:author="Andrew Burgess" w:date="2020-11-09T14:48:00Z">
        <w:r w:rsidR="00C47007" w:rsidRPr="00C47007">
          <w:rPr>
            <w:rFonts w:ascii="Montserrat" w:eastAsia="Montserrat" w:hAnsi="Montserrat" w:cs="Montserrat"/>
            <w:sz w:val="24"/>
            <w:szCs w:val="24"/>
          </w:rPr>
          <w:t>/FlaskAppBasic</w:t>
        </w:r>
        <w:commentRangeEnd w:id="64"/>
        <w:r w:rsidR="00C47007">
          <w:rPr>
            <w:rStyle w:val="CommentReference"/>
          </w:rPr>
          <w:commentReference w:id="64"/>
        </w:r>
      </w:ins>
      <w:del w:id="67" w:author="Andrew Burgess" w:date="2020-11-09T14:48:00Z">
        <w:r w:rsidDel="00C47007">
          <w:rPr>
            <w:rFonts w:ascii="Montserrat" w:eastAsia="Montserrat" w:hAnsi="Montserrat" w:cs="Montserrat"/>
            <w:sz w:val="24"/>
            <w:szCs w:val="24"/>
          </w:rPr>
          <w:delText>.</w:delText>
        </w:r>
      </w:del>
    </w:p>
    <w:p w14:paraId="07AB1D70" w14:textId="77777777" w:rsidR="00C47C37" w:rsidRDefault="008E24A7">
      <w:pPr>
        <w:numPr>
          <w:ilvl w:val="0"/>
          <w:numId w:val="1"/>
        </w:numPr>
        <w:shd w:val="clear" w:color="auto" w:fill="FFFFFF"/>
        <w:spacing w:after="200"/>
        <w:rPr>
          <w:color w:val="000000"/>
        </w:rPr>
      </w:pPr>
      <w:r>
        <w:rPr>
          <w:rFonts w:ascii="Montserrat" w:eastAsia="Montserrat" w:hAnsi="Montserrat" w:cs="Montserrat"/>
          <w:sz w:val="24"/>
          <w:szCs w:val="24"/>
        </w:rPr>
        <w:t xml:space="preserve">Click on </w:t>
      </w:r>
      <w:r>
        <w:rPr>
          <w:rFonts w:ascii="Montserrat" w:eastAsia="Montserrat" w:hAnsi="Montserrat" w:cs="Montserrat"/>
          <w:b/>
          <w:sz w:val="24"/>
          <w:szCs w:val="24"/>
        </w:rPr>
        <w:t>Fork</w:t>
      </w:r>
      <w:r>
        <w:rPr>
          <w:rFonts w:ascii="Montserrat" w:eastAsia="Montserrat" w:hAnsi="Montserrat" w:cs="Montserrat"/>
          <w:sz w:val="24"/>
          <w:szCs w:val="24"/>
        </w:rPr>
        <w:t xml:space="preserve"> in the top right of the page for your chosen repository. This will create a copy of the repository under your account</w:t>
      </w:r>
      <w:r>
        <w:rPr>
          <w:rFonts w:ascii="Montserrat" w:eastAsia="Montserrat" w:hAnsi="Montserrat" w:cs="Montserrat"/>
          <w:sz w:val="24"/>
          <w:szCs w:val="24"/>
        </w:rPr>
        <w:br/>
      </w:r>
      <w:r>
        <w:rPr>
          <w:rFonts w:ascii="Montserrat" w:eastAsia="Montserrat" w:hAnsi="Montserrat" w:cs="Montserrat"/>
          <w:sz w:val="24"/>
          <w:szCs w:val="24"/>
        </w:rPr>
        <w:br/>
      </w:r>
      <w:r>
        <w:rPr>
          <w:rFonts w:ascii="Montserrat" w:eastAsia="Montserrat" w:hAnsi="Montserrat" w:cs="Montserrat"/>
          <w:noProof/>
          <w:sz w:val="24"/>
          <w:szCs w:val="24"/>
        </w:rPr>
        <w:drawing>
          <wp:inline distT="114300" distB="114300" distL="114300" distR="114300" wp14:anchorId="07AB1D97" wp14:editId="07AB1D98">
            <wp:extent cx="3181350" cy="476250"/>
            <wp:effectExtent l="0" t="0" r="0" b="0"/>
            <wp:docPr id="1" name="image13.png" descr="Fork &gt;"/>
            <wp:cNvGraphicFramePr/>
            <a:graphic xmlns:a="http://schemas.openxmlformats.org/drawingml/2006/main">
              <a:graphicData uri="http://schemas.openxmlformats.org/drawingml/2006/picture">
                <pic:pic xmlns:pic="http://schemas.openxmlformats.org/drawingml/2006/picture">
                  <pic:nvPicPr>
                    <pic:cNvPr id="0" name="image13.png" descr="Fork &gt;"/>
                    <pic:cNvPicPr preferRelativeResize="0"/>
                  </pic:nvPicPr>
                  <pic:blipFill>
                    <a:blip r:embed="rId19"/>
                    <a:srcRect/>
                    <a:stretch>
                      <a:fillRect/>
                    </a:stretch>
                  </pic:blipFill>
                  <pic:spPr>
                    <a:xfrm>
                      <a:off x="0" y="0"/>
                      <a:ext cx="3181350" cy="476250"/>
                    </a:xfrm>
                    <a:prstGeom prst="rect">
                      <a:avLst/>
                    </a:prstGeom>
                    <a:ln/>
                  </pic:spPr>
                </pic:pic>
              </a:graphicData>
            </a:graphic>
          </wp:inline>
        </w:drawing>
      </w:r>
    </w:p>
    <w:p w14:paraId="07AB1D71" w14:textId="77777777" w:rsidR="00C47C37" w:rsidRDefault="008E24A7">
      <w:pPr>
        <w:numPr>
          <w:ilvl w:val="0"/>
          <w:numId w:val="1"/>
        </w:numPr>
        <w:shd w:val="clear" w:color="auto" w:fill="FFFFFF"/>
        <w:spacing w:after="200"/>
        <w:rPr>
          <w:color w:val="000000"/>
        </w:rPr>
      </w:pPr>
      <w:r>
        <w:rPr>
          <w:rFonts w:ascii="Montserrat" w:eastAsia="Montserrat" w:hAnsi="Montserrat" w:cs="Montserrat"/>
          <w:sz w:val="24"/>
          <w:szCs w:val="24"/>
        </w:rPr>
        <w:t>You will be redirected to your account's version of the repository</w:t>
      </w:r>
    </w:p>
    <w:p w14:paraId="07AB1D72" w14:textId="77777777" w:rsidR="00C47C37" w:rsidRDefault="008E24A7">
      <w:pPr>
        <w:numPr>
          <w:ilvl w:val="0"/>
          <w:numId w:val="1"/>
        </w:numPr>
        <w:shd w:val="clear" w:color="auto" w:fill="FFFFFF"/>
        <w:spacing w:after="200"/>
        <w:rPr>
          <w:color w:val="000000"/>
        </w:rPr>
      </w:pPr>
      <w:r>
        <w:rPr>
          <w:rFonts w:ascii="Montserrat" w:eastAsia="Montserrat" w:hAnsi="Montserrat" w:cs="Montserrat"/>
          <w:sz w:val="24"/>
          <w:szCs w:val="24"/>
        </w:rPr>
        <w:t xml:space="preserve">Click on the green </w:t>
      </w:r>
      <w:r>
        <w:rPr>
          <w:rFonts w:ascii="Montserrat" w:eastAsia="Montserrat" w:hAnsi="Montserrat" w:cs="Montserrat"/>
          <w:b/>
          <w:sz w:val="24"/>
          <w:szCs w:val="24"/>
        </w:rPr>
        <w:t>Clone or download</w:t>
      </w:r>
      <w:r>
        <w:rPr>
          <w:rFonts w:ascii="Montserrat" w:eastAsia="Montserrat" w:hAnsi="Montserrat" w:cs="Montserrat"/>
          <w:sz w:val="24"/>
          <w:szCs w:val="24"/>
        </w:rPr>
        <w:t xml:space="preserve"> button, and copy the URL</w:t>
      </w:r>
      <w:r>
        <w:rPr>
          <w:rFonts w:ascii="Montserrat" w:eastAsia="Montserrat" w:hAnsi="Montserrat" w:cs="Montserrat"/>
          <w:sz w:val="24"/>
          <w:szCs w:val="24"/>
        </w:rPr>
        <w:br/>
      </w:r>
      <w:r>
        <w:rPr>
          <w:rFonts w:ascii="Montserrat" w:eastAsia="Montserrat" w:hAnsi="Montserrat" w:cs="Montserrat"/>
          <w:sz w:val="24"/>
          <w:szCs w:val="24"/>
        </w:rPr>
        <w:br/>
      </w:r>
      <w:r>
        <w:rPr>
          <w:rFonts w:ascii="Montserrat" w:eastAsia="Montserrat" w:hAnsi="Montserrat" w:cs="Montserrat"/>
          <w:noProof/>
          <w:sz w:val="24"/>
          <w:szCs w:val="24"/>
        </w:rPr>
        <w:drawing>
          <wp:inline distT="114300" distB="114300" distL="114300" distR="114300" wp14:anchorId="07AB1D99" wp14:editId="07AB1D9A">
            <wp:extent cx="4048125" cy="1057275"/>
            <wp:effectExtent l="0" t="0" r="0" b="0"/>
            <wp:docPr id="6" name="image11.png" descr="Fork &gt;"/>
            <wp:cNvGraphicFramePr/>
            <a:graphic xmlns:a="http://schemas.openxmlformats.org/drawingml/2006/main">
              <a:graphicData uri="http://schemas.openxmlformats.org/drawingml/2006/picture">
                <pic:pic xmlns:pic="http://schemas.openxmlformats.org/drawingml/2006/picture">
                  <pic:nvPicPr>
                    <pic:cNvPr id="0" name="image11.png" descr="Fork &gt;"/>
                    <pic:cNvPicPr preferRelativeResize="0"/>
                  </pic:nvPicPr>
                  <pic:blipFill>
                    <a:blip r:embed="rId20"/>
                    <a:srcRect/>
                    <a:stretch>
                      <a:fillRect/>
                    </a:stretch>
                  </pic:blipFill>
                  <pic:spPr>
                    <a:xfrm>
                      <a:off x="0" y="0"/>
                      <a:ext cx="4048125" cy="1057275"/>
                    </a:xfrm>
                    <a:prstGeom prst="rect">
                      <a:avLst/>
                    </a:prstGeom>
                    <a:ln/>
                  </pic:spPr>
                </pic:pic>
              </a:graphicData>
            </a:graphic>
          </wp:inline>
        </w:drawing>
      </w:r>
    </w:p>
    <w:p w14:paraId="07AB1D73" w14:textId="77777777" w:rsidR="00C47C37" w:rsidRDefault="008E24A7">
      <w:pPr>
        <w:numPr>
          <w:ilvl w:val="0"/>
          <w:numId w:val="1"/>
        </w:numPr>
        <w:shd w:val="clear" w:color="auto" w:fill="FFFFFF"/>
        <w:spacing w:after="200"/>
        <w:rPr>
          <w:color w:val="000000"/>
        </w:rPr>
      </w:pPr>
      <w:r>
        <w:rPr>
          <w:rFonts w:ascii="Montserrat" w:eastAsia="Montserrat" w:hAnsi="Montserrat" w:cs="Montserrat"/>
          <w:sz w:val="24"/>
          <w:szCs w:val="24"/>
        </w:rPr>
        <w:t>Open a Bash terminal in the location you want to clone your project</w:t>
      </w:r>
    </w:p>
    <w:p w14:paraId="07AB1D74" w14:textId="77777777" w:rsidR="00C47C37" w:rsidRDefault="008E24A7">
      <w:pPr>
        <w:numPr>
          <w:ilvl w:val="0"/>
          <w:numId w:val="1"/>
        </w:numPr>
        <w:shd w:val="clear" w:color="auto" w:fill="FFFFFF"/>
        <w:spacing w:after="200"/>
        <w:rPr>
          <w:color w:val="000000"/>
        </w:rPr>
      </w:pPr>
      <w:r>
        <w:rPr>
          <w:rFonts w:ascii="Montserrat" w:eastAsia="Montserrat" w:hAnsi="Montserrat" w:cs="Montserrat"/>
          <w:sz w:val="24"/>
          <w:szCs w:val="24"/>
        </w:rPr>
        <w:t xml:space="preserve">Run the command </w:t>
      </w:r>
      <w:r>
        <w:rPr>
          <w:rFonts w:ascii="Source Code Pro" w:eastAsia="Source Code Pro" w:hAnsi="Source Code Pro" w:cs="Source Code Pro"/>
          <w:sz w:val="24"/>
          <w:szCs w:val="24"/>
        </w:rPr>
        <w:t>git clone [URL]</w:t>
      </w:r>
      <w:r>
        <w:rPr>
          <w:rFonts w:ascii="Montserrat" w:eastAsia="Montserrat" w:hAnsi="Montserrat" w:cs="Montserrat"/>
          <w:sz w:val="24"/>
          <w:szCs w:val="24"/>
        </w:rPr>
        <w:t xml:space="preserve">, but replace </w:t>
      </w:r>
      <w:r>
        <w:rPr>
          <w:rFonts w:ascii="Source Code Pro" w:eastAsia="Source Code Pro" w:hAnsi="Source Code Pro" w:cs="Source Code Pro"/>
          <w:sz w:val="24"/>
          <w:szCs w:val="24"/>
        </w:rPr>
        <w:t>[URL]</w:t>
      </w:r>
      <w:r>
        <w:rPr>
          <w:rFonts w:ascii="Montserrat" w:eastAsia="Montserrat" w:hAnsi="Montserrat" w:cs="Montserrat"/>
          <w:sz w:val="24"/>
          <w:szCs w:val="24"/>
        </w:rPr>
        <w:t xml:space="preserve"> with the repository URL you copied in the previous step</w:t>
      </w:r>
    </w:p>
    <w:p w14:paraId="07AB1D75" w14:textId="77777777" w:rsidR="00C47C37" w:rsidRDefault="008E24A7">
      <w:pPr>
        <w:numPr>
          <w:ilvl w:val="0"/>
          <w:numId w:val="1"/>
        </w:numPr>
        <w:shd w:val="clear" w:color="auto" w:fill="FFFFFF"/>
        <w:spacing w:after="200"/>
        <w:rPr>
          <w:color w:val="000000"/>
        </w:rPr>
      </w:pPr>
      <w:r>
        <w:rPr>
          <w:rFonts w:ascii="Montserrat" w:eastAsia="Montserrat" w:hAnsi="Montserrat" w:cs="Montserrat"/>
          <w:sz w:val="24"/>
          <w:szCs w:val="24"/>
        </w:rPr>
        <w:t>Change directory to the project you just cloned</w:t>
      </w:r>
    </w:p>
    <w:p w14:paraId="07AB1D76" w14:textId="77777777" w:rsidR="00C47C37" w:rsidRDefault="008E24A7">
      <w:pPr>
        <w:numPr>
          <w:ilvl w:val="0"/>
          <w:numId w:val="1"/>
        </w:numPr>
        <w:shd w:val="clear" w:color="auto" w:fill="FFFFFF"/>
        <w:spacing w:after="200"/>
        <w:rPr>
          <w:color w:val="000000"/>
        </w:rPr>
      </w:pPr>
      <w:r>
        <w:rPr>
          <w:rFonts w:ascii="Montserrat" w:eastAsia="Montserrat" w:hAnsi="Montserrat" w:cs="Montserrat"/>
          <w:sz w:val="24"/>
          <w:szCs w:val="24"/>
        </w:rPr>
        <w:t xml:space="preserve">Run the following command, to confirm that you have cloned the correct repository: </w:t>
      </w:r>
    </w:p>
    <w:p w14:paraId="07AB1D77" w14:textId="77777777" w:rsidR="00C47C37" w:rsidRDefault="008E24A7">
      <w:pPr>
        <w:shd w:val="clear" w:color="auto" w:fill="FFFFFF"/>
        <w:spacing w:after="200"/>
        <w:ind w:left="720" w:firstLine="720"/>
        <w:rPr>
          <w:rFonts w:ascii="Source Code Pro" w:eastAsia="Source Code Pro" w:hAnsi="Source Code Pro" w:cs="Source Code Pro"/>
          <w:sz w:val="24"/>
          <w:szCs w:val="24"/>
        </w:rPr>
      </w:pPr>
      <w:r>
        <w:rPr>
          <w:rFonts w:ascii="Source Code Pro" w:eastAsia="Source Code Pro" w:hAnsi="Source Code Pro" w:cs="Source Code Pro"/>
          <w:sz w:val="24"/>
          <w:szCs w:val="24"/>
        </w:rPr>
        <w:t xml:space="preserve">$ git </w:t>
      </w:r>
      <w:proofErr w:type="gramStart"/>
      <w:r>
        <w:rPr>
          <w:rFonts w:ascii="Source Code Pro" w:eastAsia="Source Code Pro" w:hAnsi="Source Code Pro" w:cs="Source Code Pro"/>
          <w:sz w:val="24"/>
          <w:szCs w:val="24"/>
        </w:rPr>
        <w:t>remote -v</w:t>
      </w:r>
      <w:proofErr w:type="gramEnd"/>
    </w:p>
    <w:p w14:paraId="07AB1D78" w14:textId="77777777" w:rsidR="00C47C37" w:rsidRDefault="008E24A7">
      <w:pPr>
        <w:shd w:val="clear" w:color="auto" w:fill="FFFFFF"/>
        <w:spacing w:after="200"/>
        <w:ind w:left="720"/>
        <w:rPr>
          <w:rFonts w:ascii="Montserrat" w:eastAsia="Montserrat" w:hAnsi="Montserrat" w:cs="Montserrat"/>
          <w:sz w:val="24"/>
          <w:szCs w:val="24"/>
        </w:rPr>
      </w:pPr>
      <w:r>
        <w:rPr>
          <w:rFonts w:ascii="Montserrat" w:eastAsia="Montserrat" w:hAnsi="Montserrat" w:cs="Montserrat"/>
          <w:sz w:val="24"/>
          <w:szCs w:val="24"/>
        </w:rPr>
        <w:t>You should get a similar output for fetch and push, but the URL will be pointing to your repository.</w:t>
      </w:r>
      <w:r>
        <w:rPr>
          <w:rFonts w:ascii="Montserrat" w:eastAsia="Montserrat" w:hAnsi="Montserrat" w:cs="Montserrat"/>
          <w:sz w:val="24"/>
          <w:szCs w:val="24"/>
        </w:rPr>
        <w:br/>
      </w:r>
      <w:r>
        <w:rPr>
          <w:rFonts w:ascii="Montserrat" w:eastAsia="Montserrat" w:hAnsi="Montserrat" w:cs="Montserrat"/>
          <w:sz w:val="24"/>
          <w:szCs w:val="24"/>
        </w:rPr>
        <w:lastRenderedPageBreak/>
        <w:br/>
      </w:r>
      <w:r>
        <w:rPr>
          <w:rFonts w:ascii="Montserrat" w:eastAsia="Montserrat" w:hAnsi="Montserrat" w:cs="Montserrat"/>
          <w:noProof/>
          <w:sz w:val="24"/>
          <w:szCs w:val="24"/>
        </w:rPr>
        <w:drawing>
          <wp:inline distT="114300" distB="114300" distL="114300" distR="114300" wp14:anchorId="07AB1D9B" wp14:editId="07AB1D9C">
            <wp:extent cx="5534025" cy="3524250"/>
            <wp:effectExtent l="0" t="0" r="0" b="0"/>
            <wp:docPr id="16" name="image4.png" descr="Fork &gt;"/>
            <wp:cNvGraphicFramePr/>
            <a:graphic xmlns:a="http://schemas.openxmlformats.org/drawingml/2006/main">
              <a:graphicData uri="http://schemas.openxmlformats.org/drawingml/2006/picture">
                <pic:pic xmlns:pic="http://schemas.openxmlformats.org/drawingml/2006/picture">
                  <pic:nvPicPr>
                    <pic:cNvPr id="0" name="image4.png" descr="Fork &gt;"/>
                    <pic:cNvPicPr preferRelativeResize="0"/>
                  </pic:nvPicPr>
                  <pic:blipFill>
                    <a:blip r:embed="rId21"/>
                    <a:srcRect/>
                    <a:stretch>
                      <a:fillRect/>
                    </a:stretch>
                  </pic:blipFill>
                  <pic:spPr>
                    <a:xfrm>
                      <a:off x="0" y="0"/>
                      <a:ext cx="5534025" cy="3524250"/>
                    </a:xfrm>
                    <a:prstGeom prst="rect">
                      <a:avLst/>
                    </a:prstGeom>
                    <a:ln/>
                  </pic:spPr>
                </pic:pic>
              </a:graphicData>
            </a:graphic>
          </wp:inline>
        </w:drawing>
      </w:r>
    </w:p>
    <w:p w14:paraId="07AB1D79" w14:textId="77777777" w:rsidR="00C47C37" w:rsidRDefault="00C47C37">
      <w:pPr>
        <w:pStyle w:val="Heading2"/>
        <w:keepNext w:val="0"/>
        <w:keepLines w:val="0"/>
        <w:spacing w:after="200"/>
      </w:pPr>
      <w:bookmarkStart w:id="68" w:name="_yfzzm9tnzfgg" w:colFirst="0" w:colLast="0"/>
      <w:bookmarkEnd w:id="68"/>
    </w:p>
    <w:p w14:paraId="07AB1D7A" w14:textId="77777777" w:rsidR="00C47C37" w:rsidRDefault="008E24A7">
      <w:pPr>
        <w:pStyle w:val="Heading2"/>
        <w:keepNext w:val="0"/>
        <w:keepLines w:val="0"/>
        <w:spacing w:after="200"/>
      </w:pPr>
      <w:bookmarkStart w:id="69" w:name="_h1afsdav250h" w:colFirst="0" w:colLast="0"/>
      <w:bookmarkEnd w:id="69"/>
      <w:r>
        <w:t>Lab 4b - Updating forked repository from original</w:t>
      </w:r>
    </w:p>
    <w:p w14:paraId="07AB1D7B" w14:textId="77777777" w:rsidR="00C47C37" w:rsidRDefault="008E24A7">
      <w:pPr>
        <w:shd w:val="clear" w:color="auto" w:fill="FFFFFF"/>
        <w:spacing w:after="200"/>
        <w:rPr>
          <w:rFonts w:ascii="Montserrat" w:eastAsia="Montserrat" w:hAnsi="Montserrat" w:cs="Montserrat"/>
          <w:sz w:val="24"/>
          <w:szCs w:val="24"/>
        </w:rPr>
      </w:pPr>
      <w:r>
        <w:rPr>
          <w:rFonts w:ascii="Montserrat" w:eastAsia="Montserrat" w:hAnsi="Montserrat" w:cs="Montserrat"/>
          <w:sz w:val="24"/>
          <w:szCs w:val="24"/>
        </w:rPr>
        <w:t>Now you will set up your local project to receive updates from the original repository. This is required, so that when the owner of the original repository adds new functionality, bug fixes etc., you will be able to get these changes as well.</w:t>
      </w:r>
    </w:p>
    <w:p w14:paraId="07AB1D7C" w14:textId="77777777" w:rsidR="00C47C37" w:rsidRDefault="008E24A7">
      <w:pPr>
        <w:numPr>
          <w:ilvl w:val="0"/>
          <w:numId w:val="4"/>
        </w:numPr>
        <w:shd w:val="clear" w:color="auto" w:fill="FFFFFF"/>
        <w:spacing w:after="200"/>
        <w:rPr>
          <w:color w:val="000000"/>
        </w:rPr>
      </w:pPr>
      <w:r>
        <w:rPr>
          <w:rFonts w:ascii="Montserrat" w:eastAsia="Montserrat" w:hAnsi="Montserrat" w:cs="Montserrat"/>
          <w:sz w:val="24"/>
          <w:szCs w:val="24"/>
        </w:rPr>
        <w:t xml:space="preserve">Open your Bash terminal, in the root directory of your project. You should be able to see that </w:t>
      </w:r>
      <w:proofErr w:type="gramStart"/>
      <w:r>
        <w:rPr>
          <w:rFonts w:ascii="Montserrat" w:eastAsia="Montserrat" w:hAnsi="Montserrat" w:cs="Montserrat"/>
          <w:sz w:val="24"/>
          <w:szCs w:val="24"/>
        </w:rPr>
        <w:t>you're</w:t>
      </w:r>
      <w:proofErr w:type="gramEnd"/>
      <w:r>
        <w:rPr>
          <w:rFonts w:ascii="Montserrat" w:eastAsia="Montserrat" w:hAnsi="Montserrat" w:cs="Montserrat"/>
          <w:sz w:val="24"/>
          <w:szCs w:val="24"/>
        </w:rPr>
        <w:t xml:space="preserve"> on the master branch. Next, you want to execute </w:t>
      </w:r>
      <w:r>
        <w:rPr>
          <w:rFonts w:ascii="Courier New" w:eastAsia="Courier New" w:hAnsi="Courier New" w:cs="Courier New"/>
          <w:sz w:val="24"/>
          <w:szCs w:val="24"/>
        </w:rPr>
        <w:t xml:space="preserve">git </w:t>
      </w:r>
      <w:proofErr w:type="gramStart"/>
      <w:r>
        <w:rPr>
          <w:rFonts w:ascii="Courier New" w:eastAsia="Courier New" w:hAnsi="Courier New" w:cs="Courier New"/>
          <w:sz w:val="24"/>
          <w:szCs w:val="24"/>
        </w:rPr>
        <w:t>remote -v</w:t>
      </w:r>
      <w:proofErr w:type="gramEnd"/>
      <w:r>
        <w:rPr>
          <w:rFonts w:ascii="Montserrat" w:eastAsia="Montserrat" w:hAnsi="Montserrat" w:cs="Montserrat"/>
          <w:sz w:val="24"/>
          <w:szCs w:val="24"/>
        </w:rPr>
        <w:t xml:space="preserve"> to make sure that the upstream to the original repository is not set up yet.</w:t>
      </w:r>
      <w:r>
        <w:rPr>
          <w:rFonts w:ascii="Montserrat" w:eastAsia="Montserrat" w:hAnsi="Montserrat" w:cs="Montserrat"/>
          <w:sz w:val="24"/>
          <w:szCs w:val="24"/>
        </w:rPr>
        <w:br/>
        <w:t>You should see a similar output to this.</w:t>
      </w:r>
      <w:r>
        <w:rPr>
          <w:rFonts w:ascii="Montserrat" w:eastAsia="Montserrat" w:hAnsi="Montserrat" w:cs="Montserrat"/>
          <w:sz w:val="24"/>
          <w:szCs w:val="24"/>
        </w:rPr>
        <w:br/>
      </w:r>
      <w:r>
        <w:rPr>
          <w:rFonts w:ascii="Montserrat" w:eastAsia="Montserrat" w:hAnsi="Montserrat" w:cs="Montserrat"/>
          <w:sz w:val="24"/>
          <w:szCs w:val="24"/>
        </w:rPr>
        <w:lastRenderedPageBreak/>
        <w:br/>
      </w:r>
      <w:r>
        <w:rPr>
          <w:rFonts w:ascii="Montserrat" w:eastAsia="Montserrat" w:hAnsi="Montserrat" w:cs="Montserrat"/>
          <w:noProof/>
          <w:sz w:val="24"/>
          <w:szCs w:val="24"/>
        </w:rPr>
        <w:drawing>
          <wp:inline distT="114300" distB="114300" distL="114300" distR="114300" wp14:anchorId="07AB1D9D" wp14:editId="07AB1D9E">
            <wp:extent cx="5534025" cy="3524250"/>
            <wp:effectExtent l="0" t="0" r="0" b="0"/>
            <wp:docPr id="14" name="image1.png" descr="Fork &gt;"/>
            <wp:cNvGraphicFramePr/>
            <a:graphic xmlns:a="http://schemas.openxmlformats.org/drawingml/2006/main">
              <a:graphicData uri="http://schemas.openxmlformats.org/drawingml/2006/picture">
                <pic:pic xmlns:pic="http://schemas.openxmlformats.org/drawingml/2006/picture">
                  <pic:nvPicPr>
                    <pic:cNvPr id="0" name="image1.png" descr="Fork &gt;"/>
                    <pic:cNvPicPr preferRelativeResize="0"/>
                  </pic:nvPicPr>
                  <pic:blipFill>
                    <a:blip r:embed="rId22"/>
                    <a:srcRect/>
                    <a:stretch>
                      <a:fillRect/>
                    </a:stretch>
                  </pic:blipFill>
                  <pic:spPr>
                    <a:xfrm>
                      <a:off x="0" y="0"/>
                      <a:ext cx="5534025" cy="3524250"/>
                    </a:xfrm>
                    <a:prstGeom prst="rect">
                      <a:avLst/>
                    </a:prstGeom>
                    <a:ln/>
                  </pic:spPr>
                </pic:pic>
              </a:graphicData>
            </a:graphic>
          </wp:inline>
        </w:drawing>
      </w:r>
    </w:p>
    <w:p w14:paraId="07AB1D7D" w14:textId="77777777" w:rsidR="00C47C37" w:rsidRDefault="008E24A7">
      <w:pPr>
        <w:numPr>
          <w:ilvl w:val="0"/>
          <w:numId w:val="4"/>
        </w:numPr>
        <w:shd w:val="clear" w:color="auto" w:fill="FFFFFF"/>
        <w:spacing w:after="200"/>
        <w:rPr>
          <w:color w:val="000000"/>
        </w:rPr>
      </w:pPr>
      <w:r>
        <w:rPr>
          <w:rFonts w:ascii="Montserrat" w:eastAsia="Montserrat" w:hAnsi="Montserrat" w:cs="Montserrat"/>
          <w:sz w:val="24"/>
          <w:szCs w:val="24"/>
        </w:rPr>
        <w:t xml:space="preserve">In your browser, go to the original git repository and copy the repository URL. You can do this by clicking on the green </w:t>
      </w:r>
      <w:r>
        <w:rPr>
          <w:rFonts w:ascii="Montserrat" w:eastAsia="Montserrat" w:hAnsi="Montserrat" w:cs="Montserrat"/>
          <w:b/>
          <w:sz w:val="24"/>
          <w:szCs w:val="24"/>
        </w:rPr>
        <w:t>Clone or download</w:t>
      </w:r>
      <w:r>
        <w:rPr>
          <w:rFonts w:ascii="Montserrat" w:eastAsia="Montserrat" w:hAnsi="Montserrat" w:cs="Montserrat"/>
          <w:sz w:val="24"/>
          <w:szCs w:val="24"/>
        </w:rPr>
        <w:t xml:space="preserve"> button and copying the URL</w:t>
      </w:r>
      <w:r>
        <w:rPr>
          <w:rFonts w:ascii="Montserrat" w:eastAsia="Montserrat" w:hAnsi="Montserrat" w:cs="Montserrat"/>
          <w:sz w:val="24"/>
          <w:szCs w:val="24"/>
        </w:rPr>
        <w:br/>
      </w:r>
      <w:r>
        <w:rPr>
          <w:rFonts w:ascii="Montserrat" w:eastAsia="Montserrat" w:hAnsi="Montserrat" w:cs="Montserrat"/>
          <w:sz w:val="24"/>
          <w:szCs w:val="24"/>
        </w:rPr>
        <w:br/>
      </w:r>
      <w:r>
        <w:rPr>
          <w:rFonts w:ascii="Montserrat" w:eastAsia="Montserrat" w:hAnsi="Montserrat" w:cs="Montserrat"/>
          <w:noProof/>
          <w:sz w:val="24"/>
          <w:szCs w:val="24"/>
        </w:rPr>
        <w:drawing>
          <wp:inline distT="114300" distB="114300" distL="114300" distR="114300" wp14:anchorId="07AB1D9F" wp14:editId="07AB1DA0">
            <wp:extent cx="4048125" cy="1057275"/>
            <wp:effectExtent l="0" t="0" r="0" b="0"/>
            <wp:docPr id="3" name="image8.png" descr="Fork &gt;"/>
            <wp:cNvGraphicFramePr/>
            <a:graphic xmlns:a="http://schemas.openxmlformats.org/drawingml/2006/main">
              <a:graphicData uri="http://schemas.openxmlformats.org/drawingml/2006/picture">
                <pic:pic xmlns:pic="http://schemas.openxmlformats.org/drawingml/2006/picture">
                  <pic:nvPicPr>
                    <pic:cNvPr id="0" name="image8.png" descr="Fork &gt;"/>
                    <pic:cNvPicPr preferRelativeResize="0"/>
                  </pic:nvPicPr>
                  <pic:blipFill>
                    <a:blip r:embed="rId20"/>
                    <a:srcRect/>
                    <a:stretch>
                      <a:fillRect/>
                    </a:stretch>
                  </pic:blipFill>
                  <pic:spPr>
                    <a:xfrm>
                      <a:off x="0" y="0"/>
                      <a:ext cx="4048125" cy="1057275"/>
                    </a:xfrm>
                    <a:prstGeom prst="rect">
                      <a:avLst/>
                    </a:prstGeom>
                    <a:ln/>
                  </pic:spPr>
                </pic:pic>
              </a:graphicData>
            </a:graphic>
          </wp:inline>
        </w:drawing>
      </w:r>
    </w:p>
    <w:p w14:paraId="07AB1D7E" w14:textId="77777777" w:rsidR="00C47C37" w:rsidRDefault="008E24A7">
      <w:pPr>
        <w:numPr>
          <w:ilvl w:val="0"/>
          <w:numId w:val="4"/>
        </w:numPr>
        <w:shd w:val="clear" w:color="auto" w:fill="FFFFFF"/>
        <w:spacing w:after="200"/>
        <w:rPr>
          <w:color w:val="000000"/>
        </w:rPr>
      </w:pPr>
      <w:r>
        <w:rPr>
          <w:rFonts w:ascii="Montserrat" w:eastAsia="Montserrat" w:hAnsi="Montserrat" w:cs="Montserrat"/>
          <w:sz w:val="24"/>
          <w:szCs w:val="24"/>
        </w:rPr>
        <w:t>Execute the following command in your Bash terminal, but replace the [URL] with the one you just copied:</w:t>
      </w:r>
      <w:r>
        <w:rPr>
          <w:rFonts w:ascii="Montserrat" w:eastAsia="Montserrat" w:hAnsi="Montserrat" w:cs="Montserrat"/>
          <w:sz w:val="24"/>
          <w:szCs w:val="24"/>
        </w:rPr>
        <w:br/>
      </w:r>
      <w:r>
        <w:rPr>
          <w:rFonts w:ascii="Montserrat" w:eastAsia="Montserrat" w:hAnsi="Montserrat" w:cs="Montserrat"/>
          <w:sz w:val="24"/>
          <w:szCs w:val="24"/>
        </w:rPr>
        <w:tab/>
      </w:r>
      <w:r>
        <w:rPr>
          <w:rFonts w:ascii="Source Code Pro" w:eastAsia="Source Code Pro" w:hAnsi="Source Code Pro" w:cs="Source Code Pro"/>
          <w:sz w:val="24"/>
          <w:szCs w:val="24"/>
        </w:rPr>
        <w:t>git remote add upstream [URL]</w:t>
      </w:r>
    </w:p>
    <w:p w14:paraId="07AB1D7F" w14:textId="77777777" w:rsidR="00C47C37" w:rsidRDefault="008E24A7">
      <w:pPr>
        <w:numPr>
          <w:ilvl w:val="0"/>
          <w:numId w:val="4"/>
        </w:numPr>
        <w:shd w:val="clear" w:color="auto" w:fill="FFFFFF"/>
        <w:spacing w:after="200"/>
        <w:rPr>
          <w:color w:val="000000"/>
        </w:rPr>
      </w:pPr>
      <w:r>
        <w:rPr>
          <w:rFonts w:ascii="Montserrat" w:eastAsia="Montserrat" w:hAnsi="Montserrat" w:cs="Montserrat"/>
          <w:sz w:val="24"/>
          <w:szCs w:val="24"/>
        </w:rPr>
        <w:t xml:space="preserve">Next, you want to check that this has worked, which you can do by executing the </w:t>
      </w:r>
      <w:r>
        <w:rPr>
          <w:rFonts w:ascii="Source Code Pro" w:eastAsia="Source Code Pro" w:hAnsi="Source Code Pro" w:cs="Source Code Pro"/>
          <w:sz w:val="24"/>
          <w:szCs w:val="24"/>
        </w:rPr>
        <w:t>git remote -v</w:t>
      </w:r>
      <w:r>
        <w:rPr>
          <w:rFonts w:ascii="Montserrat" w:eastAsia="Montserrat" w:hAnsi="Montserrat" w:cs="Montserrat"/>
          <w:sz w:val="24"/>
          <w:szCs w:val="24"/>
        </w:rPr>
        <w:t xml:space="preserve"> command.</w:t>
      </w:r>
      <w:r>
        <w:rPr>
          <w:rFonts w:ascii="Montserrat" w:eastAsia="Montserrat" w:hAnsi="Montserrat" w:cs="Montserrat"/>
          <w:sz w:val="24"/>
          <w:szCs w:val="24"/>
        </w:rPr>
        <w:br/>
        <w:t xml:space="preserve">The output should look </w:t>
      </w:r>
      <w:proofErr w:type="gramStart"/>
      <w:r>
        <w:rPr>
          <w:rFonts w:ascii="Montserrat" w:eastAsia="Montserrat" w:hAnsi="Montserrat" w:cs="Montserrat"/>
          <w:sz w:val="24"/>
          <w:szCs w:val="24"/>
        </w:rPr>
        <w:t>similar to</w:t>
      </w:r>
      <w:proofErr w:type="gramEnd"/>
      <w:r>
        <w:rPr>
          <w:rFonts w:ascii="Montserrat" w:eastAsia="Montserrat" w:hAnsi="Montserrat" w:cs="Montserrat"/>
          <w:sz w:val="24"/>
          <w:szCs w:val="24"/>
        </w:rPr>
        <w:t xml:space="preserve"> this:</w:t>
      </w:r>
      <w:r>
        <w:rPr>
          <w:rFonts w:ascii="Montserrat" w:eastAsia="Montserrat" w:hAnsi="Montserrat" w:cs="Montserrat"/>
          <w:sz w:val="24"/>
          <w:szCs w:val="24"/>
        </w:rPr>
        <w:br/>
      </w:r>
      <w:r>
        <w:rPr>
          <w:rFonts w:ascii="Montserrat" w:eastAsia="Montserrat" w:hAnsi="Montserrat" w:cs="Montserrat"/>
          <w:sz w:val="24"/>
          <w:szCs w:val="24"/>
        </w:rPr>
        <w:lastRenderedPageBreak/>
        <w:br/>
      </w:r>
      <w:r>
        <w:rPr>
          <w:rFonts w:ascii="Montserrat" w:eastAsia="Montserrat" w:hAnsi="Montserrat" w:cs="Montserrat"/>
          <w:noProof/>
          <w:sz w:val="24"/>
          <w:szCs w:val="24"/>
        </w:rPr>
        <w:drawing>
          <wp:inline distT="114300" distB="114300" distL="114300" distR="114300" wp14:anchorId="07AB1DA1" wp14:editId="07AB1DA2">
            <wp:extent cx="5534025" cy="3524250"/>
            <wp:effectExtent l="0" t="0" r="0" b="0"/>
            <wp:docPr id="2" name="image15.png" descr="Fork &gt;"/>
            <wp:cNvGraphicFramePr/>
            <a:graphic xmlns:a="http://schemas.openxmlformats.org/drawingml/2006/main">
              <a:graphicData uri="http://schemas.openxmlformats.org/drawingml/2006/picture">
                <pic:pic xmlns:pic="http://schemas.openxmlformats.org/drawingml/2006/picture">
                  <pic:nvPicPr>
                    <pic:cNvPr id="0" name="image15.png" descr="Fork &gt;"/>
                    <pic:cNvPicPr preferRelativeResize="0"/>
                  </pic:nvPicPr>
                  <pic:blipFill>
                    <a:blip r:embed="rId23"/>
                    <a:srcRect/>
                    <a:stretch>
                      <a:fillRect/>
                    </a:stretch>
                  </pic:blipFill>
                  <pic:spPr>
                    <a:xfrm>
                      <a:off x="0" y="0"/>
                      <a:ext cx="5534025" cy="3524250"/>
                    </a:xfrm>
                    <a:prstGeom prst="rect">
                      <a:avLst/>
                    </a:prstGeom>
                    <a:ln/>
                  </pic:spPr>
                </pic:pic>
              </a:graphicData>
            </a:graphic>
          </wp:inline>
        </w:drawing>
      </w:r>
    </w:p>
    <w:p w14:paraId="07AB1D80" w14:textId="77777777" w:rsidR="00C47C37" w:rsidRDefault="008E24A7">
      <w:pPr>
        <w:numPr>
          <w:ilvl w:val="0"/>
          <w:numId w:val="4"/>
        </w:numPr>
        <w:shd w:val="clear" w:color="auto" w:fill="FFFFFF"/>
        <w:spacing w:after="200"/>
        <w:rPr>
          <w:color w:val="000000"/>
        </w:rPr>
      </w:pPr>
      <w:r>
        <w:rPr>
          <w:rFonts w:ascii="Montserrat" w:eastAsia="Montserrat" w:hAnsi="Montserrat" w:cs="Montserrat"/>
          <w:sz w:val="24"/>
          <w:szCs w:val="24"/>
        </w:rPr>
        <w:t>Now you will pull the changes from the original repository into yours, which you can do by executing the</w:t>
      </w:r>
      <w:r>
        <w:rPr>
          <w:rFonts w:ascii="Source Code Pro" w:eastAsia="Source Code Pro" w:hAnsi="Source Code Pro" w:cs="Source Code Pro"/>
          <w:sz w:val="24"/>
          <w:szCs w:val="24"/>
        </w:rPr>
        <w:t xml:space="preserve"> git fetch upstream </w:t>
      </w:r>
      <w:r>
        <w:rPr>
          <w:rFonts w:ascii="Montserrat" w:eastAsia="Montserrat" w:hAnsi="Montserrat" w:cs="Montserrat"/>
          <w:sz w:val="24"/>
          <w:szCs w:val="24"/>
        </w:rPr>
        <w:t>command in your Bash terminal. The output will depend on whether there are new changes or not:</w:t>
      </w:r>
      <w:r>
        <w:rPr>
          <w:rFonts w:ascii="Montserrat" w:eastAsia="Montserrat" w:hAnsi="Montserrat" w:cs="Montserrat"/>
          <w:sz w:val="24"/>
          <w:szCs w:val="24"/>
        </w:rPr>
        <w:br/>
      </w:r>
      <w:r>
        <w:rPr>
          <w:rFonts w:ascii="Montserrat" w:eastAsia="Montserrat" w:hAnsi="Montserrat" w:cs="Montserrat"/>
          <w:sz w:val="24"/>
          <w:szCs w:val="24"/>
        </w:rPr>
        <w:br/>
      </w:r>
      <w:r>
        <w:rPr>
          <w:rFonts w:ascii="Montserrat" w:eastAsia="Montserrat" w:hAnsi="Montserrat" w:cs="Montserrat"/>
          <w:noProof/>
          <w:sz w:val="24"/>
          <w:szCs w:val="24"/>
        </w:rPr>
        <w:drawing>
          <wp:inline distT="114300" distB="114300" distL="114300" distR="114300" wp14:anchorId="07AB1DA3" wp14:editId="07AB1DA4">
            <wp:extent cx="5534025" cy="3524250"/>
            <wp:effectExtent l="0" t="0" r="0" b="0"/>
            <wp:docPr id="5" name="image5.png" descr="Fork &gt;"/>
            <wp:cNvGraphicFramePr/>
            <a:graphic xmlns:a="http://schemas.openxmlformats.org/drawingml/2006/main">
              <a:graphicData uri="http://schemas.openxmlformats.org/drawingml/2006/picture">
                <pic:pic xmlns:pic="http://schemas.openxmlformats.org/drawingml/2006/picture">
                  <pic:nvPicPr>
                    <pic:cNvPr id="0" name="image5.png" descr="Fork &gt;"/>
                    <pic:cNvPicPr preferRelativeResize="0"/>
                  </pic:nvPicPr>
                  <pic:blipFill>
                    <a:blip r:embed="rId24"/>
                    <a:srcRect/>
                    <a:stretch>
                      <a:fillRect/>
                    </a:stretch>
                  </pic:blipFill>
                  <pic:spPr>
                    <a:xfrm>
                      <a:off x="0" y="0"/>
                      <a:ext cx="5534025" cy="3524250"/>
                    </a:xfrm>
                    <a:prstGeom prst="rect">
                      <a:avLst/>
                    </a:prstGeom>
                    <a:ln/>
                  </pic:spPr>
                </pic:pic>
              </a:graphicData>
            </a:graphic>
          </wp:inline>
        </w:drawing>
      </w:r>
    </w:p>
    <w:p w14:paraId="07AB1D81" w14:textId="77777777" w:rsidR="00C47C37" w:rsidRDefault="008E24A7">
      <w:pPr>
        <w:numPr>
          <w:ilvl w:val="0"/>
          <w:numId w:val="4"/>
        </w:numPr>
        <w:shd w:val="clear" w:color="auto" w:fill="FFFFFF"/>
        <w:spacing w:after="200"/>
        <w:rPr>
          <w:color w:val="000000"/>
        </w:rPr>
      </w:pPr>
      <w:r>
        <w:rPr>
          <w:rFonts w:ascii="Montserrat" w:eastAsia="Montserrat" w:hAnsi="Montserrat" w:cs="Montserrat"/>
          <w:sz w:val="24"/>
          <w:szCs w:val="24"/>
        </w:rPr>
        <w:lastRenderedPageBreak/>
        <w:t xml:space="preserve">You will want to update the master branch, so we will merge the </w:t>
      </w:r>
      <w:r>
        <w:rPr>
          <w:rFonts w:ascii="Montserrat" w:eastAsia="Montserrat" w:hAnsi="Montserrat" w:cs="Montserrat"/>
          <w:i/>
          <w:sz w:val="24"/>
          <w:szCs w:val="24"/>
        </w:rPr>
        <w:t>upstream/master</w:t>
      </w:r>
      <w:r>
        <w:rPr>
          <w:rFonts w:ascii="Montserrat" w:eastAsia="Montserrat" w:hAnsi="Montserrat" w:cs="Montserrat"/>
          <w:sz w:val="24"/>
          <w:szCs w:val="24"/>
        </w:rPr>
        <w:t xml:space="preserve"> into the </w:t>
      </w:r>
      <w:r>
        <w:rPr>
          <w:rFonts w:ascii="Montserrat" w:eastAsia="Montserrat" w:hAnsi="Montserrat" w:cs="Montserrat"/>
          <w:i/>
          <w:sz w:val="24"/>
          <w:szCs w:val="24"/>
        </w:rPr>
        <w:t>local origin/master</w:t>
      </w:r>
      <w:r>
        <w:rPr>
          <w:rFonts w:ascii="Montserrat" w:eastAsia="Montserrat" w:hAnsi="Montserrat" w:cs="Montserrat"/>
          <w:sz w:val="24"/>
          <w:szCs w:val="24"/>
        </w:rPr>
        <w:t>. You can do this</w:t>
      </w:r>
      <w:r>
        <w:rPr>
          <w:rFonts w:ascii="Montserrat" w:eastAsia="Montserrat" w:hAnsi="Montserrat" w:cs="Montserrat"/>
          <w:sz w:val="24"/>
          <w:szCs w:val="24"/>
        </w:rPr>
        <w:br/>
        <w:t xml:space="preserve">by executing the </w:t>
      </w:r>
      <w:r>
        <w:rPr>
          <w:rFonts w:ascii="Source Code Pro" w:eastAsia="Source Code Pro" w:hAnsi="Source Code Pro" w:cs="Source Code Pro"/>
          <w:sz w:val="24"/>
          <w:szCs w:val="24"/>
        </w:rPr>
        <w:t>git merge upstream/master</w:t>
      </w:r>
      <w:r>
        <w:rPr>
          <w:rFonts w:ascii="Montserrat" w:eastAsia="Montserrat" w:hAnsi="Montserrat" w:cs="Montserrat"/>
          <w:sz w:val="24"/>
          <w:szCs w:val="24"/>
        </w:rPr>
        <w:t xml:space="preserve"> command. Keep in mind that there may be merge conflicts that you will need to resolve. If you have resolved the merge conflicts, or if there were none, you should </w:t>
      </w:r>
      <w:r>
        <w:rPr>
          <w:rFonts w:ascii="Montserrat" w:eastAsia="Montserrat" w:hAnsi="Montserrat" w:cs="Montserrat"/>
          <w:i/>
          <w:sz w:val="24"/>
          <w:szCs w:val="24"/>
        </w:rPr>
        <w:t>push</w:t>
      </w:r>
      <w:r>
        <w:rPr>
          <w:rFonts w:ascii="Montserrat" w:eastAsia="Montserrat" w:hAnsi="Montserrat" w:cs="Montserrat"/>
          <w:sz w:val="24"/>
          <w:szCs w:val="24"/>
        </w:rPr>
        <w:t xml:space="preserve"> to update your </w:t>
      </w:r>
      <w:r>
        <w:rPr>
          <w:rFonts w:ascii="Montserrat" w:eastAsia="Montserrat" w:hAnsi="Montserrat" w:cs="Montserrat"/>
          <w:i/>
          <w:sz w:val="24"/>
          <w:szCs w:val="24"/>
        </w:rPr>
        <w:t>origin/master</w:t>
      </w:r>
      <w:r>
        <w:rPr>
          <w:rFonts w:ascii="Montserrat" w:eastAsia="Montserrat" w:hAnsi="Montserrat" w:cs="Montserrat"/>
          <w:sz w:val="24"/>
          <w:szCs w:val="24"/>
        </w:rPr>
        <w:t xml:space="preserve"> branch.</w:t>
      </w:r>
      <w:r>
        <w:rPr>
          <w:rFonts w:ascii="Montserrat" w:eastAsia="Montserrat" w:hAnsi="Montserrat" w:cs="Montserrat"/>
          <w:sz w:val="24"/>
          <w:szCs w:val="24"/>
        </w:rPr>
        <w:br/>
      </w:r>
      <w:r>
        <w:rPr>
          <w:rFonts w:ascii="Montserrat" w:eastAsia="Montserrat" w:hAnsi="Montserrat" w:cs="Montserrat"/>
          <w:sz w:val="24"/>
          <w:szCs w:val="24"/>
        </w:rPr>
        <w:br/>
      </w:r>
      <w:r>
        <w:rPr>
          <w:rFonts w:ascii="Montserrat" w:eastAsia="Montserrat" w:hAnsi="Montserrat" w:cs="Montserrat"/>
          <w:noProof/>
          <w:sz w:val="24"/>
          <w:szCs w:val="24"/>
        </w:rPr>
        <w:drawing>
          <wp:inline distT="114300" distB="114300" distL="114300" distR="114300" wp14:anchorId="07AB1DA5" wp14:editId="07AB1DA6">
            <wp:extent cx="5534025" cy="2457450"/>
            <wp:effectExtent l="0" t="0" r="0" b="0"/>
            <wp:docPr id="13" name="image7.png" descr="Fork &gt;"/>
            <wp:cNvGraphicFramePr/>
            <a:graphic xmlns:a="http://schemas.openxmlformats.org/drawingml/2006/main">
              <a:graphicData uri="http://schemas.openxmlformats.org/drawingml/2006/picture">
                <pic:pic xmlns:pic="http://schemas.openxmlformats.org/drawingml/2006/picture">
                  <pic:nvPicPr>
                    <pic:cNvPr id="0" name="image7.png" descr="Fork &gt;"/>
                    <pic:cNvPicPr preferRelativeResize="0"/>
                  </pic:nvPicPr>
                  <pic:blipFill>
                    <a:blip r:embed="rId25"/>
                    <a:srcRect b="30270"/>
                    <a:stretch>
                      <a:fillRect/>
                    </a:stretch>
                  </pic:blipFill>
                  <pic:spPr>
                    <a:xfrm>
                      <a:off x="0" y="0"/>
                      <a:ext cx="5534025" cy="2457450"/>
                    </a:xfrm>
                    <a:prstGeom prst="rect">
                      <a:avLst/>
                    </a:prstGeom>
                    <a:ln/>
                  </pic:spPr>
                </pic:pic>
              </a:graphicData>
            </a:graphic>
          </wp:inline>
        </w:drawing>
      </w:r>
    </w:p>
    <w:p w14:paraId="07AB1D82" w14:textId="77777777" w:rsidR="00C47C37" w:rsidRDefault="008E24A7">
      <w:pPr>
        <w:pStyle w:val="Heading2"/>
        <w:rPr>
          <w:color w:val="212529"/>
        </w:rPr>
      </w:pPr>
      <w:bookmarkStart w:id="70" w:name="_tvh371url9y" w:colFirst="0" w:colLast="0"/>
      <w:bookmarkEnd w:id="70"/>
      <w:r>
        <w:rPr>
          <w:color w:val="212529"/>
        </w:rPr>
        <w:t>Lab 5 - Creating a Pull Request</w:t>
      </w:r>
    </w:p>
    <w:p w14:paraId="07AB1D83" w14:textId="77777777" w:rsidR="00C47C37" w:rsidRDefault="008E24A7">
      <w:pPr>
        <w:shd w:val="clear" w:color="auto" w:fill="FFFFFF"/>
        <w:spacing w:after="200"/>
        <w:rPr>
          <w:rFonts w:ascii="Montserrat" w:eastAsia="Montserrat" w:hAnsi="Montserrat" w:cs="Montserrat"/>
          <w:i/>
          <w:color w:val="212529"/>
          <w:sz w:val="24"/>
          <w:szCs w:val="24"/>
        </w:rPr>
      </w:pPr>
      <w:r>
        <w:rPr>
          <w:rFonts w:ascii="Montserrat" w:eastAsia="Montserrat" w:hAnsi="Montserrat" w:cs="Montserrat"/>
          <w:i/>
          <w:color w:val="212529"/>
          <w:sz w:val="24"/>
          <w:szCs w:val="24"/>
        </w:rPr>
        <w:t>The following practice can be performed entirely on the GitHub website. Refer to the Pull Request section of the Learner Guide to see how to do a Pull Request on GitHub.</w:t>
      </w:r>
    </w:p>
    <w:p w14:paraId="07AB1D84" w14:textId="77777777" w:rsidR="00C47C37" w:rsidRDefault="008E24A7">
      <w:pPr>
        <w:shd w:val="clear" w:color="auto" w:fill="FFFFFF"/>
        <w:spacing w:after="200"/>
        <w:rPr>
          <w:rFonts w:ascii="Montserrat" w:eastAsia="Montserrat" w:hAnsi="Montserrat" w:cs="Montserrat"/>
          <w:color w:val="212529"/>
          <w:sz w:val="24"/>
          <w:szCs w:val="24"/>
        </w:rPr>
      </w:pPr>
      <w:r>
        <w:rPr>
          <w:rFonts w:ascii="Montserrat" w:eastAsia="Montserrat" w:hAnsi="Montserrat" w:cs="Montserrat"/>
          <w:color w:val="212529"/>
          <w:sz w:val="24"/>
          <w:szCs w:val="24"/>
        </w:rPr>
        <w:t xml:space="preserve">Create a new feature branch on a GitHub project </w:t>
      </w:r>
      <w:proofErr w:type="gramStart"/>
      <w:r>
        <w:rPr>
          <w:rFonts w:ascii="Montserrat" w:eastAsia="Montserrat" w:hAnsi="Montserrat" w:cs="Montserrat"/>
          <w:color w:val="212529"/>
          <w:sz w:val="24"/>
          <w:szCs w:val="24"/>
        </w:rPr>
        <w:t>you’ve</w:t>
      </w:r>
      <w:proofErr w:type="gramEnd"/>
      <w:r>
        <w:rPr>
          <w:rFonts w:ascii="Montserrat" w:eastAsia="Montserrat" w:hAnsi="Montserrat" w:cs="Montserrat"/>
          <w:color w:val="212529"/>
          <w:sz w:val="24"/>
          <w:szCs w:val="24"/>
        </w:rPr>
        <w:t xml:space="preserve"> already made (or create a new project, if necessary). Make some changes on this feature branch, then create a pull request to have the new feature merged into the project.</w:t>
      </w:r>
    </w:p>
    <w:p w14:paraId="07AB1D85" w14:textId="77777777" w:rsidR="00C47C37" w:rsidRDefault="008E24A7">
      <w:pPr>
        <w:shd w:val="clear" w:color="auto" w:fill="FFFFFF"/>
        <w:spacing w:after="200"/>
        <w:rPr>
          <w:rFonts w:ascii="Montserrat" w:eastAsia="Montserrat" w:hAnsi="Montserrat" w:cs="Montserrat"/>
          <w:color w:val="212529"/>
          <w:sz w:val="24"/>
          <w:szCs w:val="24"/>
        </w:rPr>
      </w:pPr>
      <w:r>
        <w:rPr>
          <w:rFonts w:ascii="Montserrat" w:eastAsia="Montserrat" w:hAnsi="Montserrat" w:cs="Montserrat"/>
          <w:color w:val="212529"/>
          <w:sz w:val="24"/>
          <w:szCs w:val="24"/>
        </w:rPr>
        <w:t>Next, fork a repository from someone in your class (any repository will do. Make some changes in this forked repository and create a pull request to have your feature merged into the original project.</w:t>
      </w:r>
    </w:p>
    <w:p w14:paraId="07AB1D86" w14:textId="77777777" w:rsidR="00C47C37" w:rsidRDefault="00C47C37">
      <w:pPr>
        <w:shd w:val="clear" w:color="auto" w:fill="FFFFFF"/>
        <w:spacing w:after="200"/>
        <w:rPr>
          <w:rFonts w:ascii="Montserrat" w:eastAsia="Montserrat" w:hAnsi="Montserrat" w:cs="Montserrat"/>
          <w:sz w:val="24"/>
          <w:szCs w:val="24"/>
        </w:rPr>
      </w:pPr>
    </w:p>
    <w:sectPr w:rsidR="00C47C37" w:rsidSect="00B910CB">
      <w:pgSz w:w="11906" w:h="16838" w:code="9"/>
      <w:pgMar w:top="1440" w:right="1440" w:bottom="1440" w:left="1440" w:header="720" w:footer="720" w:gutter="0"/>
      <w:pgNumType w:start="1"/>
      <w:cols w:space="720"/>
      <w:docGrid w:linePitch="299"/>
      <w:sectPrChange w:id="71" w:author="Andrew Burgess" w:date="2020-11-09T16:30:00Z">
        <w:sectPr w:rsidR="00C47C37" w:rsidSect="00B910CB">
          <w:pgSz w:w="12240" w:h="15840" w:code="0"/>
          <w:pgMar w:top="1440" w:right="1440" w:bottom="1440" w:left="1440" w:header="72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ndrew Burgess" w:date="2020-11-09T13:55:00Z" w:initials="AB">
    <w:p w14:paraId="21B69CE7" w14:textId="2CD7CC47" w:rsidR="00A21614" w:rsidRPr="00A21614" w:rsidRDefault="00A21614">
      <w:pPr>
        <w:pStyle w:val="CommentText"/>
      </w:pPr>
      <w:r>
        <w:rPr>
          <w:rStyle w:val="CommentReference"/>
        </w:rPr>
        <w:annotationRef/>
      </w:r>
      <w:r>
        <w:t xml:space="preserve">Was missing. Next command would have performed </w:t>
      </w:r>
      <w:r>
        <w:rPr>
          <w:b/>
          <w:bCs/>
        </w:rPr>
        <w:t xml:space="preserve">git </w:t>
      </w:r>
      <w:proofErr w:type="spellStart"/>
      <w:r>
        <w:rPr>
          <w:b/>
          <w:bCs/>
        </w:rPr>
        <w:t>init</w:t>
      </w:r>
      <w:proofErr w:type="spellEnd"/>
      <w:r>
        <w:t xml:space="preserve"> in wrong directory?</w:t>
      </w:r>
    </w:p>
  </w:comment>
  <w:comment w:id="7" w:author="Andrew Burgess" w:date="2020-11-09T14:03:00Z" w:initials="AB">
    <w:p w14:paraId="43674164" w14:textId="2ED5DC2F" w:rsidR="00273778" w:rsidRDefault="00273778">
      <w:pPr>
        <w:pStyle w:val="CommentText"/>
      </w:pPr>
      <w:r>
        <w:rPr>
          <w:rStyle w:val="CommentReference"/>
        </w:rPr>
        <w:annotationRef/>
      </w:r>
      <w:proofErr w:type="gramStart"/>
      <w:r>
        <w:t>I'm</w:t>
      </w:r>
      <w:proofErr w:type="gramEnd"/>
      <w:r>
        <w:t xml:space="preserve"> changing all quotes to normal quotes, as this is what's needed when you actually type the command in.</w:t>
      </w:r>
    </w:p>
  </w:comment>
  <w:comment w:id="12" w:author="Andrew Burgess" w:date="2020-11-09T14:02:00Z" w:initials="AB">
    <w:p w14:paraId="1002ED8F" w14:textId="195A9733" w:rsidR="00273778" w:rsidRDefault="00273778">
      <w:pPr>
        <w:pStyle w:val="CommentText"/>
      </w:pPr>
      <w:r>
        <w:rPr>
          <w:rStyle w:val="CommentReference"/>
        </w:rPr>
        <w:annotationRef/>
      </w:r>
      <w:r>
        <w:t>First time git is used, it needs to know who you are. Suggesting not setting this globally, to make it easier to switch users later in other repositories if necessary.</w:t>
      </w:r>
    </w:p>
  </w:comment>
  <w:comment w:id="32" w:author="Andrew Burgess" w:date="2020-11-09T14:17:00Z" w:initials="AB">
    <w:p w14:paraId="5741326B" w14:textId="4903FC99" w:rsidR="00E0235E" w:rsidRDefault="00E0235E">
      <w:pPr>
        <w:pStyle w:val="CommentText"/>
      </w:pPr>
      <w:r>
        <w:rPr>
          <w:rStyle w:val="CommentReference"/>
        </w:rPr>
        <w:annotationRef/>
      </w:r>
      <w:r>
        <w:t xml:space="preserve">Git client needs to </w:t>
      </w:r>
      <w:proofErr w:type="spellStart"/>
      <w:r>
        <w:t>knwo</w:t>
      </w:r>
      <w:proofErr w:type="spellEnd"/>
      <w:r>
        <w:t xml:space="preserve"> your credentials. I think they get cached after this.</w:t>
      </w:r>
    </w:p>
  </w:comment>
  <w:comment w:id="46" w:author="Andrew Burgess" w:date="2020-11-09T14:22:00Z" w:initials="AB">
    <w:p w14:paraId="5CFB31D3" w14:textId="509C4D54" w:rsidR="001233D4" w:rsidRDefault="001233D4">
      <w:pPr>
        <w:pStyle w:val="CommentText"/>
      </w:pPr>
      <w:r>
        <w:rPr>
          <w:rStyle w:val="CommentReference"/>
        </w:rPr>
        <w:annotationRef/>
      </w:r>
      <w:r>
        <w:t xml:space="preserve">If you </w:t>
      </w:r>
      <w:proofErr w:type="gramStart"/>
      <w:r>
        <w:t>don't</w:t>
      </w:r>
      <w:proofErr w:type="gramEnd"/>
      <w:r>
        <w:t xml:space="preserve"> do this, your new repository will be nested inside your first one, which isn't what you want (it wouldn't work).</w:t>
      </w:r>
    </w:p>
  </w:comment>
  <w:comment w:id="49" w:author="Andrew Burgess" w:date="2020-11-09T14:28:00Z" w:initials="AB">
    <w:p w14:paraId="2AB65F73" w14:textId="2DBD545B" w:rsidR="00666FBB" w:rsidRDefault="00666FBB">
      <w:pPr>
        <w:pStyle w:val="CommentText"/>
      </w:pPr>
      <w:r>
        <w:rPr>
          <w:rStyle w:val="CommentReference"/>
        </w:rPr>
        <w:annotationRef/>
      </w:r>
      <w:r>
        <w:t xml:space="preserve">Suggest not doing this globally, in case using machine with other </w:t>
      </w:r>
      <w:proofErr w:type="spellStart"/>
      <w:r>
        <w:t>github</w:t>
      </w:r>
      <w:proofErr w:type="spellEnd"/>
      <w:r>
        <w:t xml:space="preserve"> accounts.</w:t>
      </w:r>
    </w:p>
  </w:comment>
  <w:comment w:id="57" w:author="Andrew Burgess" w:date="2020-11-09T14:33:00Z" w:initials="AB">
    <w:p w14:paraId="49E8B149" w14:textId="6708E824" w:rsidR="00666FBB" w:rsidRDefault="00666FBB">
      <w:pPr>
        <w:pStyle w:val="CommentText"/>
      </w:pPr>
      <w:r>
        <w:rPr>
          <w:rStyle w:val="CommentReference"/>
        </w:rPr>
        <w:annotationRef/>
      </w:r>
      <w:r>
        <w:t>Need to be in home directory before start.</w:t>
      </w:r>
    </w:p>
  </w:comment>
  <w:comment w:id="64" w:author="Andrew Burgess" w:date="2020-11-09T14:48:00Z" w:initials="AB">
    <w:p w14:paraId="10DA4639" w14:textId="4BCB745E" w:rsidR="00C47007" w:rsidRDefault="00C47007">
      <w:pPr>
        <w:pStyle w:val="CommentText"/>
      </w:pPr>
      <w:r>
        <w:rPr>
          <w:rStyle w:val="CommentReference"/>
        </w:rPr>
        <w:annotationRef/>
      </w:r>
      <w:proofErr w:type="gramStart"/>
      <w:r>
        <w:t>Wasn't</w:t>
      </w:r>
      <w:proofErr w:type="gramEnd"/>
      <w:r>
        <w:t xml:space="preserve"> obvious that the text was actually a hyperlink, so seems clearer to actually specify the repository in full.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B69CE7" w15:done="0"/>
  <w15:commentEx w15:paraId="43674164" w15:done="0"/>
  <w15:commentEx w15:paraId="1002ED8F" w15:done="0"/>
  <w15:commentEx w15:paraId="5741326B" w15:done="0"/>
  <w15:commentEx w15:paraId="5CFB31D3" w15:done="0"/>
  <w15:commentEx w15:paraId="2AB65F73" w15:done="0"/>
  <w15:commentEx w15:paraId="49E8B149" w15:done="0"/>
  <w15:commentEx w15:paraId="10DA46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C8C7" w16cex:dateUtc="2020-11-09T13:55:00Z"/>
  <w16cex:commentExtensible w16cex:durableId="2353CAA1" w16cex:dateUtc="2020-11-09T14:03:00Z"/>
  <w16cex:commentExtensible w16cex:durableId="2353CA64" w16cex:dateUtc="2020-11-09T14:02:00Z"/>
  <w16cex:commentExtensible w16cex:durableId="2353CDEB" w16cex:dateUtc="2020-11-09T14:17:00Z"/>
  <w16cex:commentExtensible w16cex:durableId="2353CF3B" w16cex:dateUtc="2020-11-09T14:22:00Z"/>
  <w16cex:commentExtensible w16cex:durableId="2353D07B" w16cex:dateUtc="2020-11-09T14:28:00Z"/>
  <w16cex:commentExtensible w16cex:durableId="2353D1C0" w16cex:dateUtc="2020-11-09T14:33:00Z"/>
  <w16cex:commentExtensible w16cex:durableId="2353D547" w16cex:dateUtc="2020-11-09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B69CE7" w16cid:durableId="2353C8C7"/>
  <w16cid:commentId w16cid:paraId="43674164" w16cid:durableId="2353CAA1"/>
  <w16cid:commentId w16cid:paraId="1002ED8F" w16cid:durableId="2353CA64"/>
  <w16cid:commentId w16cid:paraId="5741326B" w16cid:durableId="2353CDEB"/>
  <w16cid:commentId w16cid:paraId="5CFB31D3" w16cid:durableId="2353CF3B"/>
  <w16cid:commentId w16cid:paraId="2AB65F73" w16cid:durableId="2353D07B"/>
  <w16cid:commentId w16cid:paraId="49E8B149" w16cid:durableId="2353D1C0"/>
  <w16cid:commentId w16cid:paraId="10DA4639" w16cid:durableId="2353D5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panose1 w:val="02000505000000020004"/>
    <w:charset w:val="00"/>
    <w:family w:val="auto"/>
    <w:pitch w:val="variable"/>
    <w:sig w:usb0="8000002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altName w:val="Consolas"/>
    <w:charset w:val="00"/>
    <w:family w:val="modern"/>
    <w:pitch w:val="fixed"/>
    <w:sig w:usb0="20000007" w:usb1="00000001" w:usb2="00000000" w:usb3="00000000" w:csb0="00000193"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8616D"/>
    <w:multiLevelType w:val="multilevel"/>
    <w:tmpl w:val="BD04BCA0"/>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75348BD"/>
    <w:multiLevelType w:val="multilevel"/>
    <w:tmpl w:val="5E64A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0D5F36"/>
    <w:multiLevelType w:val="multilevel"/>
    <w:tmpl w:val="E1D4365E"/>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rFonts w:ascii="Montserrat" w:eastAsia="Montserrat" w:hAnsi="Montserrat" w:cs="Montserrat"/>
        <w:color w:val="212529"/>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D67590"/>
    <w:multiLevelType w:val="multilevel"/>
    <w:tmpl w:val="A81A6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835440"/>
    <w:multiLevelType w:val="multilevel"/>
    <w:tmpl w:val="A5C2879E"/>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79E6DE0"/>
    <w:multiLevelType w:val="multilevel"/>
    <w:tmpl w:val="13B45F2A"/>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Burgess">
    <w15:presenceInfo w15:providerId="Windows Live" w15:userId="456bc3b565a24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C37"/>
    <w:rsid w:val="00013A8C"/>
    <w:rsid w:val="001233D4"/>
    <w:rsid w:val="00273778"/>
    <w:rsid w:val="002B6298"/>
    <w:rsid w:val="005D2F8C"/>
    <w:rsid w:val="00666FBB"/>
    <w:rsid w:val="008E24A7"/>
    <w:rsid w:val="00A21614"/>
    <w:rsid w:val="00B910CB"/>
    <w:rsid w:val="00C47007"/>
    <w:rsid w:val="00C47C37"/>
    <w:rsid w:val="00D63F75"/>
    <w:rsid w:val="00E0235E"/>
    <w:rsid w:val="00FA57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1D01"/>
  <w15:docId w15:val="{108EE28A-B346-4BDD-9BF5-97CC1F05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6" w:space="0" w:color="DEE2E6"/>
      </w:pBdr>
      <w:shd w:val="clear" w:color="auto" w:fill="FFFFFF"/>
      <w:spacing w:after="200" w:line="288" w:lineRule="auto"/>
      <w:outlineLvl w:val="0"/>
    </w:pPr>
    <w:rPr>
      <w:rFonts w:ascii="Montserrat" w:eastAsia="Montserrat" w:hAnsi="Montserrat" w:cs="Montserrat"/>
      <w:b/>
      <w:sz w:val="36"/>
      <w:szCs w:val="36"/>
    </w:rPr>
  </w:style>
  <w:style w:type="paragraph" w:styleId="Heading2">
    <w:name w:val="heading 2"/>
    <w:basedOn w:val="Normal"/>
    <w:next w:val="Normal"/>
    <w:uiPriority w:val="9"/>
    <w:unhideWhenUsed/>
    <w:qFormat/>
    <w:pPr>
      <w:keepNext/>
      <w:keepLines/>
      <w:pBdr>
        <w:bottom w:val="single" w:sz="6" w:space="0" w:color="DEE2E6"/>
      </w:pBdr>
      <w:shd w:val="clear" w:color="auto" w:fill="FFFFFF"/>
      <w:spacing w:after="80" w:line="288" w:lineRule="auto"/>
      <w:outlineLvl w:val="1"/>
    </w:pPr>
    <w:rPr>
      <w:rFonts w:ascii="Montserrat" w:eastAsia="Montserrat" w:hAnsi="Montserrat" w:cs="Montserrat"/>
      <w:b/>
      <w:sz w:val="28"/>
      <w:szCs w:val="28"/>
    </w:rPr>
  </w:style>
  <w:style w:type="paragraph" w:styleId="Heading3">
    <w:name w:val="heading 3"/>
    <w:basedOn w:val="Normal"/>
    <w:next w:val="Normal"/>
    <w:uiPriority w:val="9"/>
    <w:semiHidden/>
    <w:unhideWhenUsed/>
    <w:qFormat/>
    <w:pPr>
      <w:keepNext/>
      <w:keepLines/>
      <w:shd w:val="clear" w:color="auto" w:fill="FFFFFF"/>
      <w:spacing w:after="80" w:line="288" w:lineRule="auto"/>
      <w:outlineLvl w:val="2"/>
    </w:pPr>
    <w:rPr>
      <w:rFonts w:ascii="Montserrat" w:eastAsia="Montserrat" w:hAnsi="Montserrat" w:cs="Montserrat"/>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21614"/>
    <w:rPr>
      <w:sz w:val="16"/>
      <w:szCs w:val="16"/>
    </w:rPr>
  </w:style>
  <w:style w:type="paragraph" w:styleId="CommentText">
    <w:name w:val="annotation text"/>
    <w:basedOn w:val="Normal"/>
    <w:link w:val="CommentTextChar"/>
    <w:uiPriority w:val="99"/>
    <w:semiHidden/>
    <w:unhideWhenUsed/>
    <w:rsid w:val="00A21614"/>
    <w:pPr>
      <w:spacing w:line="240" w:lineRule="auto"/>
    </w:pPr>
    <w:rPr>
      <w:sz w:val="20"/>
      <w:szCs w:val="20"/>
    </w:rPr>
  </w:style>
  <w:style w:type="character" w:customStyle="1" w:styleId="CommentTextChar">
    <w:name w:val="Comment Text Char"/>
    <w:basedOn w:val="DefaultParagraphFont"/>
    <w:link w:val="CommentText"/>
    <w:uiPriority w:val="99"/>
    <w:semiHidden/>
    <w:rsid w:val="00A21614"/>
    <w:rPr>
      <w:sz w:val="20"/>
      <w:szCs w:val="20"/>
    </w:rPr>
  </w:style>
  <w:style w:type="paragraph" w:styleId="CommentSubject">
    <w:name w:val="annotation subject"/>
    <w:basedOn w:val="CommentText"/>
    <w:next w:val="CommentText"/>
    <w:link w:val="CommentSubjectChar"/>
    <w:uiPriority w:val="99"/>
    <w:semiHidden/>
    <w:unhideWhenUsed/>
    <w:rsid w:val="00A21614"/>
    <w:rPr>
      <w:b/>
      <w:bCs/>
    </w:rPr>
  </w:style>
  <w:style w:type="character" w:customStyle="1" w:styleId="CommentSubjectChar">
    <w:name w:val="Comment Subject Char"/>
    <w:basedOn w:val="CommentTextChar"/>
    <w:link w:val="CommentSubject"/>
    <w:uiPriority w:val="99"/>
    <w:semiHidden/>
    <w:rsid w:val="00A21614"/>
    <w:rPr>
      <w:b/>
      <w:bCs/>
      <w:sz w:val="20"/>
      <w:szCs w:val="20"/>
    </w:rPr>
  </w:style>
  <w:style w:type="paragraph" w:styleId="BalloonText">
    <w:name w:val="Balloon Text"/>
    <w:basedOn w:val="Normal"/>
    <w:link w:val="BalloonTextChar"/>
    <w:uiPriority w:val="99"/>
    <w:semiHidden/>
    <w:unhideWhenUsed/>
    <w:rsid w:val="00A216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6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BookTypeField0 xmlns="448C177D-8930-4CE7-B892-EC306B91C362">
      <Terms xmlns="http://schemas.microsoft.com/office/infopath/2007/PartnerControls">
        <TermInfo xmlns="http://schemas.microsoft.com/office/infopath/2007/PartnerControls">
          <TermName xmlns="http://schemas.microsoft.com/office/infopath/2007/PartnerControls">LABS</TermName>
          <TermId xmlns="http://schemas.microsoft.com/office/infopath/2007/PartnerControls">7be66568-0af1-4eba-a3ac-3014c08f33b3</TermId>
        </TermInfo>
      </Terms>
    </BookTypeField0>
    <SequenceNumber xmlns="448C177D-8930-4CE7-B892-EC306B91C362" xsi:nil="true"/>
    <IsBuildFile xmlns="448C177D-8930-4CE7-B892-EC306B91C36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Courseware" ma:contentTypeID="0x010100F0967B7CEE8D417F966757887D9466FB0033091736364B29459B216A6F39B007CE" ma:contentTypeVersion="0" ma:contentTypeDescription="Base content type which represents courseware documents" ma:contentTypeScope="" ma:versionID="7c1e3ec4f1b4b41bac5b3e2e70b06195">
  <xsd:schema xmlns:xsd="http://www.w3.org/2001/XMLSchema" xmlns:xs="http://www.w3.org/2001/XMLSchema" xmlns:p="http://schemas.microsoft.com/office/2006/metadata/properties" xmlns:ns2="448C177D-8930-4CE7-B892-EC306B91C362" targetNamespace="http://schemas.microsoft.com/office/2006/metadata/properties" ma:root="true" ma:fieldsID="88218c5e7c73d850ed1d20a798c6ecd4" ns2:_="">
    <xsd:import namespace="448C177D-8930-4CE7-B892-EC306B91C362"/>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C177D-8930-4CE7-B892-EC306B91C362"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45732E-30F7-406A-97C2-258F59A3448D}">
  <ds:schemaRefs>
    <ds:schemaRef ds:uri="http://schemas.microsoft.com/sharepoint/v3/contenttype/forms"/>
  </ds:schemaRefs>
</ds:datastoreItem>
</file>

<file path=customXml/itemProps2.xml><?xml version="1.0" encoding="utf-8"?>
<ds:datastoreItem xmlns:ds="http://schemas.openxmlformats.org/officeDocument/2006/customXml" ds:itemID="{5421B1E3-78A6-4660-9003-490CFE651AF9}">
  <ds:schemaRefs>
    <ds:schemaRef ds:uri="http://schemas.microsoft.com/office/2006/metadata/properties"/>
    <ds:schemaRef ds:uri="http://schemas.microsoft.com/office/infopath/2007/PartnerControls"/>
    <ds:schemaRef ds:uri="448C177D-8930-4CE7-B892-EC306B91C362"/>
  </ds:schemaRefs>
</ds:datastoreItem>
</file>

<file path=customXml/itemProps3.xml><?xml version="1.0" encoding="utf-8"?>
<ds:datastoreItem xmlns:ds="http://schemas.openxmlformats.org/officeDocument/2006/customXml" ds:itemID="{284AF8C4-B5D2-479D-999D-CAB59D78E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8C177D-8930-4CE7-B892-EC306B91C3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Andrew Burgess</cp:lastModifiedBy>
  <cp:revision>7</cp:revision>
  <cp:lastPrinted>2020-11-09T16:31:00Z</cp:lastPrinted>
  <dcterms:created xsi:type="dcterms:W3CDTF">2020-11-02T12:23:00Z</dcterms:created>
  <dcterms:modified xsi:type="dcterms:W3CDTF">2020-11-09T16:31:00Z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0x010100F0967B7CEE8D417F966757887D9466FB0033091736364B29459B216A6F39B007CE</vt:lpwstr>
  </property>
  <property fmtid="{D5CDD505-2E9C-101B-9397-08002B2CF9AE}" pid="3" name="BookType">
    <vt:lpwstr>61</vt:lpwstr>
  </property>
</Properties>
</file>